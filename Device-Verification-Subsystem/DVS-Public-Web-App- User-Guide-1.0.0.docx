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096" w:rsidRDefault="00424096" w:rsidP="00653F66">
      <w:pPr>
        <w:pStyle w:val="NoSpacing"/>
        <w:jc w:val="center"/>
        <w:rPr>
          <w:ins w:id="1" w:author="momna ali" w:date="2018-10-05T12:12:00Z"/>
          <w:rFonts w:ascii="Times New Roman" w:hAnsi="Times New Roman"/>
          <w:color w:val="525252" w:themeColor="accent3" w:themeShade="80"/>
          <w:sz w:val="80"/>
          <w:szCs w:val="80"/>
          <w:lang w:val="en-GB"/>
        </w:rPr>
      </w:pPr>
    </w:p>
    <w:p w:rsidR="00424096" w:rsidRPr="00424096" w:rsidRDefault="00424096">
      <w:pPr>
        <w:rPr>
          <w:ins w:id="2" w:author="momna ali" w:date="2018-10-05T12:12:00Z"/>
          <w:lang w:val="en-GB"/>
          <w:rPrChange w:id="3" w:author="momna ali" w:date="2018-10-05T12:12:00Z">
            <w:rPr>
              <w:ins w:id="4" w:author="momna ali" w:date="2018-10-05T12:12:00Z"/>
              <w:rFonts w:ascii="Times New Roman" w:hAnsi="Times New Roman"/>
              <w:color w:val="525252" w:themeColor="accent3" w:themeShade="80"/>
              <w:sz w:val="80"/>
              <w:szCs w:val="80"/>
              <w:lang w:val="en-GB"/>
            </w:rPr>
          </w:rPrChange>
        </w:rPr>
        <w:pPrChange w:id="5" w:author="momna ali" w:date="2018-10-05T12:12:00Z">
          <w:pPr>
            <w:pStyle w:val="NoSpacing"/>
            <w:jc w:val="center"/>
          </w:pPr>
        </w:pPrChange>
      </w:pPr>
    </w:p>
    <w:p w:rsidR="00424096" w:rsidRPr="00424096" w:rsidRDefault="00424096">
      <w:pPr>
        <w:rPr>
          <w:ins w:id="6" w:author="momna ali" w:date="2018-10-05T12:12:00Z"/>
          <w:lang w:val="en-GB"/>
          <w:rPrChange w:id="7" w:author="momna ali" w:date="2018-10-05T12:12:00Z">
            <w:rPr>
              <w:ins w:id="8" w:author="momna ali" w:date="2018-10-05T12:12:00Z"/>
              <w:rFonts w:ascii="Times New Roman" w:hAnsi="Times New Roman"/>
              <w:color w:val="525252" w:themeColor="accent3" w:themeShade="80"/>
              <w:sz w:val="80"/>
              <w:szCs w:val="80"/>
              <w:lang w:val="en-GB"/>
            </w:rPr>
          </w:rPrChange>
        </w:rPr>
        <w:pPrChange w:id="9" w:author="momna ali" w:date="2018-10-05T12:12:00Z">
          <w:pPr>
            <w:pStyle w:val="NoSpacing"/>
            <w:jc w:val="center"/>
          </w:pPr>
        </w:pPrChange>
      </w:pPr>
    </w:p>
    <w:p w:rsidR="00424096" w:rsidRPr="00424096" w:rsidRDefault="00424096">
      <w:pPr>
        <w:rPr>
          <w:ins w:id="10" w:author="momna ali" w:date="2018-10-05T12:12:00Z"/>
          <w:lang w:val="en-GB"/>
          <w:rPrChange w:id="11" w:author="momna ali" w:date="2018-10-05T12:12:00Z">
            <w:rPr>
              <w:ins w:id="12" w:author="momna ali" w:date="2018-10-05T12:12:00Z"/>
              <w:rFonts w:ascii="Times New Roman" w:hAnsi="Times New Roman"/>
              <w:color w:val="525252" w:themeColor="accent3" w:themeShade="80"/>
              <w:sz w:val="80"/>
              <w:szCs w:val="80"/>
              <w:lang w:val="en-GB"/>
            </w:rPr>
          </w:rPrChange>
        </w:rPr>
        <w:pPrChange w:id="13" w:author="momna ali" w:date="2018-10-05T12:12:00Z">
          <w:pPr>
            <w:pStyle w:val="NoSpacing"/>
            <w:jc w:val="center"/>
          </w:pPr>
        </w:pPrChange>
      </w:pPr>
    </w:p>
    <w:p w:rsidR="00424096" w:rsidRDefault="00424096" w:rsidP="00424096">
      <w:pPr>
        <w:rPr>
          <w:ins w:id="14" w:author="momna ali" w:date="2018-10-05T12:12:00Z"/>
          <w:lang w:val="en-GB"/>
        </w:rPr>
      </w:pPr>
    </w:p>
    <w:p w:rsidR="00424096" w:rsidRDefault="00424096" w:rsidP="00424096">
      <w:pPr>
        <w:tabs>
          <w:tab w:val="left" w:pos="1470"/>
        </w:tabs>
        <w:rPr>
          <w:ins w:id="15" w:author="momna ali" w:date="2018-10-05T12:12:00Z"/>
          <w:lang w:val="en-GB"/>
        </w:rPr>
      </w:pPr>
      <w:ins w:id="16" w:author="momna ali" w:date="2018-10-05T12:12:00Z">
        <w:r>
          <w:rPr>
            <w:lang w:val="en-GB"/>
          </w:rPr>
          <w:tab/>
        </w:r>
      </w:ins>
    </w:p>
    <w:p w:rsidR="00424096" w:rsidRDefault="00424096">
      <w:pPr>
        <w:tabs>
          <w:tab w:val="left" w:pos="1470"/>
        </w:tabs>
        <w:rPr>
          <w:ins w:id="17" w:author="momna ali" w:date="2018-10-05T12:12:00Z"/>
          <w:lang w:val="en-GB"/>
        </w:rPr>
        <w:pPrChange w:id="18" w:author="momna ali" w:date="2018-10-05T12:12:00Z">
          <w:pPr/>
        </w:pPrChange>
      </w:pPr>
    </w:p>
    <w:p w:rsidR="009F4012" w:rsidRPr="00A774DB" w:rsidRDefault="009F4012" w:rsidP="009F4012">
      <w:pPr>
        <w:rPr>
          <w:ins w:id="19" w:author="momna ali" w:date="2018-10-10T11:56:00Z"/>
        </w:rPr>
      </w:pPr>
    </w:p>
    <w:p w:rsidR="009F4012" w:rsidRPr="00A774DB" w:rsidRDefault="009F4012" w:rsidP="009F4012">
      <w:pPr>
        <w:pStyle w:val="ProductName"/>
        <w:spacing w:before="240"/>
        <w:rPr>
          <w:ins w:id="20" w:author="momna ali" w:date="2018-10-10T11:56:00Z"/>
        </w:rPr>
      </w:pPr>
      <w:ins w:id="21" w:author="momna ali" w:date="2018-10-10T11:56:00Z">
        <w:r>
          <w:t>Device Verification Subsystem 1.0.0</w:t>
        </w:r>
      </w:ins>
    </w:p>
    <w:p w:rsidR="009F4012" w:rsidRPr="00724C7D" w:rsidRDefault="009F4012" w:rsidP="009F4012">
      <w:pPr>
        <w:pStyle w:val="DocumentType"/>
        <w:spacing w:before="240"/>
        <w:rPr>
          <w:ins w:id="22" w:author="momna ali" w:date="2018-10-10T11:56:00Z"/>
        </w:rPr>
      </w:pPr>
      <w:ins w:id="23" w:author="momna ali" w:date="2018-10-10T11:56:00Z">
        <w:r>
          <w:t xml:space="preserve">User </w:t>
        </w:r>
        <w:r w:rsidRPr="00724C7D">
          <w:t>Guide</w:t>
        </w:r>
        <w:r>
          <w:t xml:space="preserve"> (Public Web App)</w:t>
        </w:r>
      </w:ins>
    </w:p>
    <w:p w:rsidR="009F4012" w:rsidRPr="00724C7D" w:rsidRDefault="009F4012" w:rsidP="009F4012">
      <w:pPr>
        <w:pStyle w:val="docDCN"/>
        <w:spacing w:before="240" w:after="240"/>
        <w:rPr>
          <w:ins w:id="24" w:author="momna ali" w:date="2018-10-10T11:56:00Z"/>
        </w:rPr>
      </w:pPr>
      <w:ins w:id="25" w:author="momna ali" w:date="2018-10-10T11:56:00Z">
        <w:r>
          <w:rPr>
            <w:rStyle w:val="docDCNChar"/>
          </w:rPr>
          <w:t>DVS-User-</w:t>
        </w:r>
        <w:r w:rsidRPr="00724C7D">
          <w:rPr>
            <w:rStyle w:val="docDCNChar"/>
          </w:rPr>
          <w:t>Guide</w:t>
        </w:r>
        <w:r>
          <w:rPr>
            <w:rStyle w:val="docDCNChar"/>
          </w:rPr>
          <w:t>-Public-Web-App-1.0.0</w:t>
        </w:r>
      </w:ins>
    </w:p>
    <w:p w:rsidR="009F4012" w:rsidRPr="00724C7D" w:rsidRDefault="009F4012" w:rsidP="009F4012">
      <w:pPr>
        <w:pStyle w:val="docDate"/>
        <w:spacing w:before="240" w:after="240"/>
        <w:rPr>
          <w:ins w:id="26" w:author="momna ali" w:date="2018-10-10T11:56:00Z"/>
          <w:color w:val="auto"/>
        </w:rPr>
      </w:pPr>
      <w:ins w:id="27" w:author="momna ali" w:date="2018-10-10T11:56:00Z">
        <w:r w:rsidRPr="00724C7D">
          <w:rPr>
            <w:color w:val="auto"/>
          </w:rPr>
          <w:t>June 19, 2018</w:t>
        </w:r>
      </w:ins>
    </w:p>
    <w:p w:rsidR="00000000" w:rsidRDefault="00266D74">
      <w:pPr>
        <w:rPr>
          <w:del w:id="28" w:author="momna ali" w:date="2018-10-10T11:56:00Z"/>
          <w:rPrChange w:id="29" w:author="momna ali" w:date="2018-10-10T11:56:00Z">
            <w:rPr>
              <w:del w:id="30" w:author="momna ali" w:date="2018-10-10T11:56:00Z"/>
              <w:rFonts w:ascii="Times New Roman" w:hAnsi="Times New Roman"/>
              <w:color w:val="525252" w:themeColor="accent3" w:themeShade="80"/>
              <w:sz w:val="80"/>
              <w:szCs w:val="80"/>
              <w:lang w:val="en-GB"/>
            </w:rPr>
          </w:rPrChange>
        </w:rPr>
        <w:sectPr w:rsidR="00000000" w:rsidSect="002522B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  <w:pPrChange w:id="32" w:author="momna ali" w:date="2018-10-10T11:56:00Z">
          <w:pPr>
            <w:pStyle w:val="NoSpacing"/>
            <w:jc w:val="center"/>
          </w:pPr>
        </w:pPrChange>
      </w:pPr>
    </w:p>
    <w:p w:rsidR="00CD45D2" w:rsidDel="00424096" w:rsidRDefault="00CD45D2" w:rsidP="00CD45D2">
      <w:pPr>
        <w:pStyle w:val="ProductName"/>
        <w:rPr>
          <w:del w:id="33" w:author="momna ali" w:date="2018-10-05T12:12:00Z"/>
          <w:rFonts w:asciiTheme="majorHAnsi" w:hAnsiTheme="majorHAnsi" w:cstheme="majorHAnsi"/>
        </w:rPr>
      </w:pPr>
    </w:p>
    <w:p w:rsidR="00CD45D2" w:rsidDel="00424096" w:rsidRDefault="00CD45D2" w:rsidP="00CD45D2">
      <w:pPr>
        <w:pStyle w:val="ProductName"/>
        <w:rPr>
          <w:del w:id="34" w:author="momna ali" w:date="2018-10-05T12:12:00Z"/>
          <w:rFonts w:asciiTheme="majorHAnsi" w:hAnsiTheme="majorHAnsi" w:cstheme="majorHAnsi"/>
        </w:rPr>
      </w:pP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027"/>
      </w:tblGrid>
      <w:tr w:rsidR="00CD45D2" w:rsidRPr="00ED45E2" w:rsidDel="00424096" w:rsidTr="00216094">
        <w:trPr>
          <w:trHeight w:val="2700"/>
          <w:jc w:val="center"/>
          <w:del w:id="35" w:author="momna ali" w:date="2018-10-05T12:12:00Z"/>
        </w:trPr>
        <w:tc>
          <w:tcPr>
            <w:tcW w:w="5000" w:type="pct"/>
            <w:vAlign w:val="center"/>
          </w:tcPr>
          <w:p w:rsidR="00CD45D2" w:rsidRPr="00010AE1" w:rsidDel="00424096" w:rsidRDefault="00CD45D2" w:rsidP="00216094">
            <w:pPr>
              <w:pStyle w:val="NoSpacing"/>
              <w:rPr>
                <w:del w:id="36" w:author="momna ali" w:date="2018-10-05T12:12:00Z"/>
                <w:rFonts w:ascii="Times New Roman" w:hAnsi="Times New Roman"/>
                <w:color w:val="525252" w:themeColor="accent3" w:themeShade="80"/>
                <w:sz w:val="80"/>
                <w:szCs w:val="80"/>
              </w:rPr>
            </w:pPr>
          </w:p>
          <w:p w:rsidR="00CD45D2" w:rsidRPr="00010AE1" w:rsidDel="00424096" w:rsidRDefault="00CD45D2" w:rsidP="00216094">
            <w:pPr>
              <w:pStyle w:val="NoSpacing"/>
              <w:jc w:val="center"/>
              <w:rPr>
                <w:del w:id="37" w:author="momna ali" w:date="2018-10-05T12:12:00Z"/>
                <w:rFonts w:ascii="Times New Roman" w:hAnsi="Times New Roman"/>
                <w:color w:val="525252" w:themeColor="accent3" w:themeShade="80"/>
                <w:sz w:val="80"/>
                <w:szCs w:val="80"/>
              </w:rPr>
            </w:pPr>
          </w:p>
          <w:p w:rsidR="00CD45D2" w:rsidDel="00424096" w:rsidRDefault="00CD45D2" w:rsidP="00CD45D2">
            <w:pPr>
              <w:pStyle w:val="ProductName"/>
              <w:spacing w:after="0" w:line="240" w:lineRule="auto"/>
              <w:jc w:val="both"/>
              <w:rPr>
                <w:del w:id="38" w:author="momna ali" w:date="2018-10-05T12:12:00Z"/>
              </w:rPr>
            </w:pPr>
            <w:del w:id="39" w:author="momna ali" w:date="2018-10-05T12:12:00Z">
              <w:r w:rsidDel="00424096">
                <w:delText xml:space="preserve">Device Verification Subsystem 1.0.0 </w:delText>
              </w:r>
            </w:del>
          </w:p>
          <w:p w:rsidR="00CD45D2" w:rsidRPr="006454F7" w:rsidDel="00424096" w:rsidRDefault="00CD45D2" w:rsidP="00216094">
            <w:pPr>
              <w:rPr>
                <w:del w:id="40" w:author="momna ali" w:date="2018-10-05T12:12:00Z"/>
                <w:lang w:eastAsia="ja-JP"/>
              </w:rPr>
            </w:pPr>
          </w:p>
        </w:tc>
      </w:tr>
      <w:tr w:rsidR="00CD45D2" w:rsidRPr="00ED45E2" w:rsidDel="00424096" w:rsidTr="00216094">
        <w:trPr>
          <w:trHeight w:val="720"/>
          <w:jc w:val="center"/>
          <w:del w:id="41" w:author="momna ali" w:date="2018-10-05T12:12:00Z"/>
        </w:trPr>
        <w:tc>
          <w:tcPr>
            <w:tcW w:w="5000" w:type="pct"/>
            <w:vAlign w:val="center"/>
          </w:tcPr>
          <w:p w:rsidR="00CD45D2" w:rsidDel="00424096" w:rsidRDefault="00CD45D2" w:rsidP="00216094">
            <w:pPr>
              <w:pStyle w:val="NoSpacing"/>
              <w:rPr>
                <w:del w:id="42" w:author="momna ali" w:date="2018-10-05T12:12:00Z"/>
                <w:rFonts w:ascii="Times New Roman" w:hAnsi="Times New Roman"/>
                <w:color w:val="525252" w:themeColor="accent3" w:themeShade="80"/>
                <w:sz w:val="44"/>
                <w:szCs w:val="44"/>
              </w:rPr>
            </w:pPr>
          </w:p>
          <w:p w:rsidR="00CD45D2" w:rsidRPr="00AB4606" w:rsidDel="00424096" w:rsidRDefault="00CD45D2" w:rsidP="00216094">
            <w:pPr>
              <w:pStyle w:val="DocumentType"/>
              <w:rPr>
                <w:del w:id="43" w:author="momna ali" w:date="2018-10-05T12:12:00Z"/>
              </w:rPr>
            </w:pPr>
            <w:del w:id="44" w:author="momna ali" w:date="2018-10-05T12:12:00Z">
              <w:r w:rsidDel="00424096">
                <w:delText>DVS-</w:delText>
              </w:r>
              <w:r w:rsidRPr="00674C51" w:rsidDel="00424096">
                <w:delText>User</w:delText>
              </w:r>
              <w:r w:rsidDel="00424096">
                <w:delText>-</w:delText>
              </w:r>
              <w:r w:rsidRPr="00674C51" w:rsidDel="00424096">
                <w:delText>Guide</w:delText>
              </w:r>
              <w:r w:rsidDel="00424096">
                <w:delText>-Public-1.0.0</w:delText>
              </w:r>
            </w:del>
          </w:p>
        </w:tc>
      </w:tr>
      <w:tr w:rsidR="00CD45D2" w:rsidRPr="00ED45E2" w:rsidDel="00424096" w:rsidTr="00216094">
        <w:trPr>
          <w:trHeight w:val="360"/>
          <w:jc w:val="center"/>
          <w:del w:id="45" w:author="momna ali" w:date="2018-10-05T12:12:00Z"/>
        </w:trPr>
        <w:tc>
          <w:tcPr>
            <w:tcW w:w="5000" w:type="pct"/>
            <w:vAlign w:val="center"/>
          </w:tcPr>
          <w:p w:rsidR="00CD45D2" w:rsidRPr="00AB4606" w:rsidDel="00424096" w:rsidRDefault="00CD45D2" w:rsidP="00216094">
            <w:pPr>
              <w:pStyle w:val="docDate"/>
              <w:rPr>
                <w:del w:id="46" w:author="momna ali" w:date="2018-10-05T12:12:00Z"/>
              </w:rPr>
            </w:pPr>
            <w:del w:id="47" w:author="momna ali" w:date="2018-10-05T12:12:00Z">
              <w:r w:rsidDel="00424096">
                <w:delText>August 7, 2018</w:delText>
              </w:r>
            </w:del>
          </w:p>
          <w:p w:rsidR="00CD45D2" w:rsidRPr="00010AE1" w:rsidDel="00424096" w:rsidRDefault="00CD45D2" w:rsidP="00216094">
            <w:pPr>
              <w:pStyle w:val="NoSpacing"/>
              <w:rPr>
                <w:del w:id="48" w:author="momna ali" w:date="2018-10-05T12:12:00Z"/>
                <w:rFonts w:ascii="Times New Roman" w:hAnsi="Times New Roman"/>
              </w:rPr>
            </w:pPr>
          </w:p>
        </w:tc>
      </w:tr>
      <w:tr w:rsidR="00CD45D2" w:rsidRPr="00ED45E2" w:rsidDel="00424096" w:rsidTr="00216094">
        <w:trPr>
          <w:trHeight w:val="360"/>
          <w:jc w:val="center"/>
          <w:del w:id="49" w:author="momna ali" w:date="2018-10-05T12:12:00Z"/>
        </w:trPr>
        <w:tc>
          <w:tcPr>
            <w:tcW w:w="5000" w:type="pct"/>
            <w:vAlign w:val="center"/>
          </w:tcPr>
          <w:p w:rsidR="00CD45D2" w:rsidRPr="00010AE1" w:rsidDel="00424096" w:rsidRDefault="00CD45D2" w:rsidP="00216094">
            <w:pPr>
              <w:pStyle w:val="Subtitle"/>
              <w:rPr>
                <w:del w:id="50" w:author="momna ali" w:date="2018-10-05T12:12:00Z"/>
                <w:rFonts w:ascii="Times New Roman" w:hAnsi="Times New Roman"/>
                <w:color w:val="auto"/>
                <w:sz w:val="24"/>
              </w:rPr>
            </w:pPr>
          </w:p>
        </w:tc>
      </w:tr>
    </w:tbl>
    <w:p w:rsidR="00CD45D2" w:rsidDel="009F4012" w:rsidRDefault="00CD45D2" w:rsidP="002522B0">
      <w:pPr>
        <w:pStyle w:val="xFMHead2"/>
        <w:rPr>
          <w:del w:id="51" w:author="momna ali" w:date="2018-10-05T12:12:00Z"/>
        </w:rPr>
      </w:pPr>
    </w:p>
    <w:p w:rsidR="009F4012" w:rsidRDefault="009F4012" w:rsidP="002522B0">
      <w:pPr>
        <w:pStyle w:val="xFMHead2"/>
        <w:rPr>
          <w:ins w:id="52" w:author="momna ali" w:date="2018-10-10T11:56:00Z"/>
        </w:rPr>
      </w:pPr>
    </w:p>
    <w:p w:rsidR="009F4012" w:rsidRDefault="009F4012" w:rsidP="002522B0">
      <w:pPr>
        <w:pStyle w:val="xFMHead2"/>
        <w:rPr>
          <w:ins w:id="53" w:author="momna ali" w:date="2018-10-10T11:56:00Z"/>
        </w:rPr>
      </w:pPr>
    </w:p>
    <w:p w:rsidR="009F4012" w:rsidRDefault="009F4012" w:rsidP="002522B0">
      <w:pPr>
        <w:pStyle w:val="xFMHead2"/>
        <w:rPr>
          <w:ins w:id="54" w:author="momna ali" w:date="2018-10-10T11:56:00Z"/>
        </w:rPr>
      </w:pPr>
    </w:p>
    <w:p w:rsidR="009F4012" w:rsidRDefault="009F4012" w:rsidP="002522B0">
      <w:pPr>
        <w:pStyle w:val="xFMHead2"/>
        <w:rPr>
          <w:ins w:id="55" w:author="momna ali" w:date="2018-10-10T11:56:00Z"/>
        </w:rPr>
      </w:pPr>
    </w:p>
    <w:p w:rsidR="009F4012" w:rsidRDefault="009F4012" w:rsidP="002522B0">
      <w:pPr>
        <w:pStyle w:val="xFMHead2"/>
        <w:rPr>
          <w:ins w:id="56" w:author="momna ali" w:date="2018-10-10T11:56:00Z"/>
        </w:rPr>
      </w:pPr>
    </w:p>
    <w:p w:rsidR="009F4012" w:rsidRDefault="009F4012" w:rsidP="002522B0">
      <w:pPr>
        <w:pStyle w:val="xFMHead2"/>
        <w:rPr>
          <w:ins w:id="57" w:author="momna ali" w:date="2018-10-10T11:56:00Z"/>
        </w:rPr>
      </w:pPr>
    </w:p>
    <w:p w:rsidR="009F4012" w:rsidRDefault="009F4012" w:rsidP="002522B0">
      <w:pPr>
        <w:pStyle w:val="xFMHead2"/>
        <w:rPr>
          <w:ins w:id="58" w:author="momna ali" w:date="2018-10-10T11:56:00Z"/>
        </w:rPr>
      </w:pPr>
    </w:p>
    <w:p w:rsidR="009F4012" w:rsidRDefault="009F4012" w:rsidP="002522B0">
      <w:pPr>
        <w:pStyle w:val="xFMHead2"/>
        <w:rPr>
          <w:ins w:id="59" w:author="momna ali" w:date="2018-10-10T11:56:00Z"/>
        </w:rPr>
      </w:pPr>
    </w:p>
    <w:p w:rsidR="00CD45D2" w:rsidDel="00424096" w:rsidRDefault="00CD45D2" w:rsidP="002522B0">
      <w:pPr>
        <w:pStyle w:val="xFMHead2"/>
        <w:rPr>
          <w:del w:id="60" w:author="momna ali" w:date="2018-10-05T12:12:00Z"/>
        </w:rPr>
      </w:pPr>
    </w:p>
    <w:p w:rsidR="00CD45D2" w:rsidDel="00424096" w:rsidRDefault="00CD45D2" w:rsidP="002522B0">
      <w:pPr>
        <w:pStyle w:val="xFMHead2"/>
        <w:rPr>
          <w:del w:id="61" w:author="momna ali" w:date="2018-10-05T12:12:00Z"/>
        </w:rPr>
      </w:pPr>
    </w:p>
    <w:p w:rsidR="00CD45D2" w:rsidDel="00424096" w:rsidRDefault="00CD45D2" w:rsidP="002522B0">
      <w:pPr>
        <w:pStyle w:val="xFMHead2"/>
        <w:rPr>
          <w:del w:id="62" w:author="momna ali" w:date="2018-10-05T12:12:00Z"/>
        </w:rPr>
      </w:pPr>
    </w:p>
    <w:p w:rsidR="00CD45D2" w:rsidDel="00424096" w:rsidRDefault="00CD45D2" w:rsidP="002522B0">
      <w:pPr>
        <w:pStyle w:val="xFMHead2"/>
        <w:rPr>
          <w:del w:id="63" w:author="momna ali" w:date="2018-10-05T12:12:00Z"/>
        </w:rPr>
      </w:pPr>
    </w:p>
    <w:p w:rsidR="00CD45D2" w:rsidDel="00424096" w:rsidRDefault="00CD45D2" w:rsidP="002522B0">
      <w:pPr>
        <w:pStyle w:val="xFMHead2"/>
        <w:rPr>
          <w:del w:id="64" w:author="momna ali" w:date="2018-10-05T12:12:00Z"/>
        </w:rPr>
      </w:pPr>
    </w:p>
    <w:p w:rsidR="00424096" w:rsidDel="00424096" w:rsidRDefault="00424096" w:rsidP="002522B0">
      <w:pPr>
        <w:pStyle w:val="xFMHead2"/>
        <w:rPr>
          <w:del w:id="65" w:author="momna ali" w:date="2018-10-05T12:12:00Z"/>
        </w:rPr>
      </w:pPr>
    </w:p>
    <w:p w:rsidR="00CD45D2" w:rsidRDefault="00CD45D2" w:rsidP="002522B0">
      <w:pPr>
        <w:pStyle w:val="xFMHead2"/>
      </w:pPr>
    </w:p>
    <w:p w:rsidR="002522B0" w:rsidRPr="00E677B4" w:rsidRDefault="002522B0" w:rsidP="002522B0">
      <w:pPr>
        <w:pStyle w:val="xFMHead2"/>
      </w:pPr>
      <w:r w:rsidRPr="00674C51">
        <w:t>Revision history</w:t>
      </w:r>
    </w:p>
    <w:tbl>
      <w:tblPr>
        <w:tblStyle w:val="FormatA"/>
        <w:tblW w:w="9318" w:type="dxa"/>
        <w:tblInd w:w="85" w:type="dxa"/>
        <w:tblLook w:val="04A0" w:firstRow="1" w:lastRow="0" w:firstColumn="1" w:lastColumn="0" w:noHBand="0" w:noVBand="1"/>
      </w:tblPr>
      <w:tblGrid>
        <w:gridCol w:w="2111"/>
        <w:gridCol w:w="1890"/>
        <w:gridCol w:w="5317"/>
      </w:tblGrid>
      <w:tr w:rsidR="002522B0" w:rsidRPr="00674C51" w:rsidTr="009C0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111" w:type="dxa"/>
          </w:tcPr>
          <w:p w:rsidR="002522B0" w:rsidRPr="00674C51" w:rsidRDefault="002522B0" w:rsidP="0077576D">
            <w:pPr>
              <w:pStyle w:val="TH-TableHeading"/>
            </w:pPr>
            <w:r w:rsidRPr="00674C51">
              <w:t>Revision</w:t>
            </w:r>
          </w:p>
        </w:tc>
        <w:tc>
          <w:tcPr>
            <w:tcW w:w="1890" w:type="dxa"/>
          </w:tcPr>
          <w:p w:rsidR="002522B0" w:rsidRPr="00674C51" w:rsidRDefault="002522B0" w:rsidP="0077576D">
            <w:pPr>
              <w:pStyle w:val="TH-TableHeading"/>
            </w:pPr>
            <w:r w:rsidRPr="00674C51">
              <w:t>Date</w:t>
            </w:r>
          </w:p>
        </w:tc>
        <w:tc>
          <w:tcPr>
            <w:tcW w:w="5317" w:type="dxa"/>
          </w:tcPr>
          <w:p w:rsidR="002522B0" w:rsidRPr="00674C51" w:rsidRDefault="002522B0" w:rsidP="0077576D">
            <w:pPr>
              <w:pStyle w:val="TH-TableHeading"/>
            </w:pPr>
            <w:r w:rsidRPr="00674C51">
              <w:t>Description</w:t>
            </w:r>
          </w:p>
        </w:tc>
      </w:tr>
      <w:tr w:rsidR="002522B0" w:rsidRPr="00674C51" w:rsidTr="009C0E15">
        <w:tc>
          <w:tcPr>
            <w:tcW w:w="2111" w:type="dxa"/>
          </w:tcPr>
          <w:p w:rsidR="002522B0" w:rsidRPr="00674C51" w:rsidRDefault="002522B0" w:rsidP="0077576D">
            <w:pPr>
              <w:pStyle w:val="TC-TableBodyCenter"/>
            </w:pPr>
            <w:r w:rsidRPr="00674C51">
              <w:t>A</w:t>
            </w:r>
          </w:p>
        </w:tc>
        <w:tc>
          <w:tcPr>
            <w:tcW w:w="1890" w:type="dxa"/>
          </w:tcPr>
          <w:p w:rsidR="002522B0" w:rsidRPr="00674C51" w:rsidRDefault="002522B0" w:rsidP="0077576D">
            <w:pPr>
              <w:pStyle w:val="TC-TableBodyCenter"/>
            </w:pPr>
          </w:p>
        </w:tc>
        <w:tc>
          <w:tcPr>
            <w:tcW w:w="5317" w:type="dxa"/>
          </w:tcPr>
          <w:p w:rsidR="002522B0" w:rsidRPr="00674C51" w:rsidRDefault="002522B0" w:rsidP="0077576D">
            <w:pPr>
              <w:pStyle w:val="TB-TableBody"/>
            </w:pPr>
            <w:r w:rsidRPr="00674C51">
              <w:t>Initial release</w:t>
            </w:r>
          </w:p>
        </w:tc>
      </w:tr>
    </w:tbl>
    <w:p w:rsidR="002522B0" w:rsidRPr="00010AE1" w:rsidRDefault="002522B0" w:rsidP="00653F66">
      <w:pPr>
        <w:rPr>
          <w:rFonts w:ascii="Times New Roman" w:hAnsi="Times New Roman" w:cs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027"/>
      </w:tblGrid>
      <w:tr w:rsidR="00653F66" w:rsidRPr="00ED45E2" w:rsidDel="003D240F" w:rsidTr="00653F66">
        <w:trPr>
          <w:del w:id="66" w:author="momna ali" w:date="2018-10-22T09:57:00Z"/>
        </w:trPr>
        <w:tc>
          <w:tcPr>
            <w:tcW w:w="5000" w:type="pct"/>
          </w:tcPr>
          <w:p w:rsidR="00653F66" w:rsidRPr="00010AE1" w:rsidDel="003D240F" w:rsidRDefault="00653F66" w:rsidP="00653F66">
            <w:pPr>
              <w:pStyle w:val="NoSpacing"/>
              <w:rPr>
                <w:del w:id="67" w:author="momna ali" w:date="2018-10-22T09:57:00Z"/>
                <w:rFonts w:ascii="Times New Roman" w:hAnsi="Times New Roman"/>
              </w:rPr>
            </w:pPr>
          </w:p>
        </w:tc>
      </w:tr>
    </w:tbl>
    <w:p w:rsidR="00424096" w:rsidRDefault="00424096" w:rsidP="009C0E15">
      <w:pPr>
        <w:rPr>
          <w:ins w:id="68" w:author="momna ali" w:date="2018-10-22T09:57:00Z"/>
        </w:rPr>
      </w:pPr>
    </w:p>
    <w:p w:rsidR="003D240F" w:rsidRDefault="003D240F" w:rsidP="009C0E15">
      <w:pPr>
        <w:rPr>
          <w:ins w:id="69" w:author="momna ali" w:date="2018-10-22T09:57:00Z"/>
        </w:rPr>
      </w:pPr>
    </w:p>
    <w:p w:rsidR="003D240F" w:rsidRDefault="003D240F" w:rsidP="009C0E15">
      <w:pPr>
        <w:rPr>
          <w:ins w:id="70" w:author="momna ali" w:date="2018-10-22T09:57:00Z"/>
        </w:rPr>
      </w:pPr>
    </w:p>
    <w:p w:rsidR="003D240F" w:rsidRDefault="003D240F" w:rsidP="009C0E15">
      <w:pPr>
        <w:rPr>
          <w:ins w:id="71" w:author="momna ali" w:date="2018-10-22T09:57:00Z"/>
        </w:rPr>
      </w:pPr>
    </w:p>
    <w:p w:rsidR="003D240F" w:rsidRDefault="003D240F" w:rsidP="009C0E15">
      <w:pPr>
        <w:rPr>
          <w:ins w:id="72" w:author="momna ali" w:date="2018-10-22T09:57:00Z"/>
        </w:rPr>
      </w:pPr>
    </w:p>
    <w:p w:rsidR="003D240F" w:rsidRDefault="003D240F" w:rsidP="009C0E15">
      <w:pPr>
        <w:rPr>
          <w:ins w:id="73" w:author="momna ali" w:date="2018-10-22T09:57:00Z"/>
        </w:rPr>
      </w:pPr>
    </w:p>
    <w:p w:rsidR="003D240F" w:rsidRDefault="003D240F" w:rsidP="009C0E15">
      <w:pPr>
        <w:rPr>
          <w:ins w:id="74" w:author="momna ali" w:date="2018-10-22T09:57:00Z"/>
        </w:rPr>
      </w:pPr>
    </w:p>
    <w:p w:rsidR="003D240F" w:rsidRDefault="003D240F" w:rsidP="009C0E15">
      <w:pPr>
        <w:rPr>
          <w:ins w:id="75" w:author="momna ali" w:date="2018-10-22T09:57:00Z"/>
        </w:rPr>
      </w:pPr>
    </w:p>
    <w:p w:rsidR="003D240F" w:rsidRDefault="003D240F" w:rsidP="009C0E15">
      <w:pPr>
        <w:rPr>
          <w:ins w:id="76" w:author="momna ali" w:date="2018-10-22T09:57:00Z"/>
        </w:rPr>
      </w:pPr>
    </w:p>
    <w:p w:rsidR="003D240F" w:rsidRDefault="003D240F" w:rsidP="009C0E15">
      <w:pPr>
        <w:rPr>
          <w:ins w:id="77" w:author="momna ali" w:date="2018-10-22T09:57:00Z"/>
        </w:rPr>
      </w:pPr>
    </w:p>
    <w:p w:rsidR="003D240F" w:rsidRDefault="003D240F" w:rsidP="009C0E15">
      <w:pPr>
        <w:rPr>
          <w:ins w:id="78" w:author="momna ali" w:date="2018-10-22T09:57:00Z"/>
        </w:rPr>
      </w:pPr>
    </w:p>
    <w:p w:rsidR="003D240F" w:rsidRDefault="003D240F" w:rsidP="009C0E15">
      <w:pPr>
        <w:rPr>
          <w:ins w:id="79" w:author="momna ali" w:date="2018-10-22T09:57:00Z"/>
        </w:rPr>
      </w:pPr>
    </w:p>
    <w:p w:rsidR="003D240F" w:rsidRDefault="003D240F" w:rsidP="009C0E15">
      <w:pPr>
        <w:rPr>
          <w:ins w:id="80" w:author="momna ali" w:date="2018-10-22T09:57:00Z"/>
        </w:rPr>
      </w:pPr>
    </w:p>
    <w:p w:rsidR="003D240F" w:rsidRDefault="003D240F" w:rsidP="009C0E15">
      <w:pPr>
        <w:rPr>
          <w:ins w:id="81" w:author="momna ali" w:date="2018-10-22T09:57:00Z"/>
        </w:rPr>
      </w:pPr>
    </w:p>
    <w:p w:rsidR="003D240F" w:rsidRDefault="003D240F" w:rsidP="009C0E15">
      <w:pPr>
        <w:rPr>
          <w:ins w:id="82" w:author="momna ali" w:date="2018-10-22T09:57:00Z"/>
        </w:rPr>
      </w:pPr>
    </w:p>
    <w:p w:rsidR="003D240F" w:rsidRDefault="003D240F" w:rsidP="009C0E15">
      <w:pPr>
        <w:rPr>
          <w:ins w:id="83" w:author="momna ali" w:date="2018-10-22T09:57:00Z"/>
        </w:rPr>
      </w:pPr>
    </w:p>
    <w:p w:rsidR="003D240F" w:rsidRDefault="003D240F" w:rsidP="009C0E15">
      <w:pPr>
        <w:rPr>
          <w:ins w:id="84" w:author="momna ali" w:date="2018-10-22T09:57:00Z"/>
        </w:rPr>
      </w:pPr>
    </w:p>
    <w:p w:rsidR="003D240F" w:rsidRDefault="003D240F" w:rsidP="009C0E15">
      <w:pPr>
        <w:rPr>
          <w:ins w:id="85" w:author="momna ali" w:date="2018-10-22T09:57:00Z"/>
        </w:rPr>
      </w:pPr>
    </w:p>
    <w:p w:rsidR="003D240F" w:rsidRDefault="003D240F" w:rsidP="009C0E15">
      <w:pPr>
        <w:rPr>
          <w:ins w:id="86" w:author="momna ali" w:date="2018-10-22T09:57:00Z"/>
        </w:rPr>
      </w:pPr>
    </w:p>
    <w:p w:rsidR="003D240F" w:rsidRDefault="003D240F" w:rsidP="009C0E15">
      <w:pPr>
        <w:rPr>
          <w:ins w:id="87" w:author="momna ali" w:date="2018-10-22T09:57:00Z"/>
        </w:rPr>
      </w:pPr>
    </w:p>
    <w:p w:rsidR="003D240F" w:rsidRDefault="003D240F" w:rsidP="009C0E15">
      <w:pPr>
        <w:rPr>
          <w:ins w:id="88" w:author="momna ali" w:date="2018-10-22T09:57:00Z"/>
        </w:rPr>
      </w:pPr>
    </w:p>
    <w:p w:rsidR="003D240F" w:rsidRPr="009C0E15" w:rsidRDefault="003D240F" w:rsidP="009C0E15"/>
    <w:p w:rsidR="002522B0" w:rsidRPr="005541A3" w:rsidRDefault="002522B0" w:rsidP="009A30E6">
      <w:pPr>
        <w:pStyle w:val="Heading1"/>
        <w:pBdr>
          <w:bottom w:val="single" w:sz="18" w:space="4" w:color="3167A9"/>
        </w:pBdr>
        <w:spacing w:before="480" w:after="240" w:line="240" w:lineRule="auto"/>
        <w:ind w:left="360"/>
        <w:rPr>
          <w:rFonts w:ascii="Arial" w:hAnsi="Arial" w:cs="Arial"/>
          <w:b/>
          <w:color w:val="auto"/>
          <w:sz w:val="48"/>
          <w:szCs w:val="48"/>
          <w:rPrChange w:id="89" w:author="momna ali" w:date="2018-10-10T12:15:00Z">
            <w:rPr>
              <w:rFonts w:ascii="Arial" w:hAnsi="Arial" w:cs="Arial"/>
              <w:sz w:val="48"/>
              <w:szCs w:val="48"/>
            </w:rPr>
          </w:rPrChange>
        </w:rPr>
      </w:pPr>
      <w:bookmarkStart w:id="90" w:name="_Toc526492308"/>
      <w:bookmarkStart w:id="91" w:name="_Toc526504281"/>
      <w:bookmarkStart w:id="92" w:name="_Toc526504920"/>
      <w:bookmarkStart w:id="93" w:name="_Toc527627621"/>
      <w:r w:rsidRPr="005541A3">
        <w:rPr>
          <w:rFonts w:ascii="Arial" w:hAnsi="Arial" w:cs="Arial"/>
          <w:b/>
          <w:color w:val="auto"/>
          <w:sz w:val="48"/>
          <w:szCs w:val="48"/>
          <w:rPrChange w:id="94" w:author="momna ali" w:date="2018-10-10T12:15:00Z">
            <w:rPr>
              <w:rFonts w:ascii="Arial" w:hAnsi="Arial" w:cs="Arial"/>
              <w:sz w:val="48"/>
              <w:szCs w:val="48"/>
            </w:rPr>
          </w:rPrChange>
        </w:rPr>
        <w:lastRenderedPageBreak/>
        <w:t>Contents</w:t>
      </w:r>
      <w:bookmarkEnd w:id="90"/>
      <w:bookmarkEnd w:id="91"/>
      <w:bookmarkEnd w:id="92"/>
      <w:bookmarkEnd w:id="93"/>
      <w:r w:rsidRPr="005541A3">
        <w:rPr>
          <w:rFonts w:ascii="Arial" w:hAnsi="Arial" w:cs="Arial"/>
          <w:b/>
          <w:color w:val="auto"/>
          <w:sz w:val="48"/>
          <w:szCs w:val="48"/>
          <w:rPrChange w:id="95" w:author="momna ali" w:date="2018-10-10T12:15:00Z">
            <w:rPr>
              <w:rFonts w:ascii="Arial" w:hAnsi="Arial" w:cs="Arial"/>
              <w:sz w:val="48"/>
              <w:szCs w:val="48"/>
            </w:rPr>
          </w:rPrChange>
        </w:rPr>
        <w:t xml:space="preserve"> </w:t>
      </w:r>
    </w:p>
    <w:p w:rsidR="00690C03" w:rsidRPr="00690C03" w:rsidRDefault="002522B0">
      <w:pPr>
        <w:pStyle w:val="TOC1"/>
        <w:spacing w:after="0"/>
        <w:rPr>
          <w:ins w:id="96" w:author="momna ali" w:date="2018-10-18T12:04:00Z"/>
          <w:rFonts w:eastAsiaTheme="minorEastAsia"/>
          <w:b w:val="0"/>
          <w:sz w:val="18"/>
          <w:szCs w:val="18"/>
          <w:rPrChange w:id="97" w:author="momna ali" w:date="2018-10-18T12:05:00Z">
            <w:rPr>
              <w:ins w:id="98" w:author="momna ali" w:date="2018-10-18T12:04:00Z"/>
              <w:rFonts w:asciiTheme="minorHAnsi" w:eastAsiaTheme="minorEastAsia" w:hAnsiTheme="minorHAnsi" w:cstheme="minorBidi"/>
              <w:b w:val="0"/>
              <w:sz w:val="22"/>
            </w:rPr>
          </w:rPrChange>
        </w:rPr>
        <w:pPrChange w:id="99" w:author="momna ali" w:date="2018-10-22T10:47:00Z">
          <w:pPr>
            <w:pStyle w:val="TOC1"/>
          </w:pPr>
        </w:pPrChange>
      </w:pPr>
      <w:r w:rsidRPr="00690C03">
        <w:rPr>
          <w:rFonts w:eastAsiaTheme="minorHAnsi"/>
          <w:b w:val="0"/>
          <w:sz w:val="18"/>
          <w:szCs w:val="18"/>
          <w:rPrChange w:id="100" w:author="momna ali" w:date="2018-10-18T12:05:00Z">
            <w:rPr>
              <w:rFonts w:asciiTheme="minorHAnsi" w:eastAsiaTheme="minorHAnsi" w:hAnsiTheme="minorHAnsi" w:cstheme="minorBidi"/>
            </w:rPr>
          </w:rPrChange>
        </w:rPr>
        <w:fldChar w:fldCharType="begin"/>
      </w:r>
      <w:r w:rsidRPr="00690C03">
        <w:rPr>
          <w:b w:val="0"/>
          <w:sz w:val="18"/>
          <w:szCs w:val="18"/>
          <w:rPrChange w:id="101" w:author="momna ali" w:date="2018-10-18T12:05:00Z">
            <w:rPr/>
          </w:rPrChange>
        </w:rPr>
        <w:instrText xml:space="preserve"> TOC \o "1-4" \h \z \u </w:instrText>
      </w:r>
      <w:r w:rsidRPr="00690C03">
        <w:rPr>
          <w:rFonts w:eastAsiaTheme="minorHAnsi"/>
          <w:b w:val="0"/>
          <w:sz w:val="18"/>
          <w:szCs w:val="18"/>
          <w:rPrChange w:id="102" w:author="momna ali" w:date="2018-10-18T12:05:00Z">
            <w:rPr>
              <w:rFonts w:eastAsia="SimHei"/>
              <w:noProof w:val="0"/>
              <w:sz w:val="32"/>
              <w:szCs w:val="28"/>
              <w:lang w:eastAsia="ja-JP"/>
            </w:rPr>
          </w:rPrChange>
        </w:rPr>
        <w:fldChar w:fldCharType="separate"/>
      </w:r>
    </w:p>
    <w:p w:rsidR="00690C03" w:rsidRPr="00690C03" w:rsidRDefault="00690C03">
      <w:pPr>
        <w:pStyle w:val="TOC1"/>
        <w:spacing w:after="0"/>
        <w:rPr>
          <w:ins w:id="103" w:author="momna ali" w:date="2018-10-18T12:04:00Z"/>
          <w:rFonts w:eastAsiaTheme="minorEastAsia"/>
          <w:b w:val="0"/>
          <w:sz w:val="18"/>
          <w:szCs w:val="18"/>
          <w:rPrChange w:id="104" w:author="momna ali" w:date="2018-10-18T12:05:00Z">
            <w:rPr>
              <w:ins w:id="105" w:author="momna ali" w:date="2018-10-18T12:04:00Z"/>
              <w:rFonts w:asciiTheme="minorHAnsi" w:eastAsiaTheme="minorEastAsia" w:hAnsiTheme="minorHAnsi" w:cstheme="minorBidi"/>
              <w:b w:val="0"/>
              <w:sz w:val="22"/>
            </w:rPr>
          </w:rPrChange>
        </w:rPr>
        <w:pPrChange w:id="106" w:author="momna ali" w:date="2018-10-22T10:47:00Z">
          <w:pPr>
            <w:pStyle w:val="TOC1"/>
          </w:pPr>
        </w:pPrChange>
      </w:pPr>
      <w:ins w:id="107" w:author="momna ali" w:date="2018-10-18T12:04:00Z">
        <w:r w:rsidRPr="00690C03">
          <w:rPr>
            <w:rStyle w:val="Hyperlink"/>
            <w:b w:val="0"/>
            <w:sz w:val="18"/>
            <w:szCs w:val="18"/>
            <w:rPrChange w:id="108" w:author="momna ali" w:date="2018-10-18T12:05:00Z">
              <w:rPr>
                <w:rStyle w:val="Hyperlink"/>
              </w:rPr>
            </w:rPrChange>
          </w:rPr>
          <w:fldChar w:fldCharType="begin"/>
        </w:r>
        <w:r w:rsidRPr="00690C03">
          <w:rPr>
            <w:rStyle w:val="Hyperlink"/>
            <w:b w:val="0"/>
            <w:sz w:val="18"/>
            <w:szCs w:val="18"/>
            <w:rPrChange w:id="109" w:author="momna ali" w:date="2018-10-18T12:05:00Z">
              <w:rPr>
                <w:rStyle w:val="Hyperlink"/>
              </w:rPr>
            </w:rPrChange>
          </w:rPr>
          <w:instrText xml:space="preserve"> </w:instrText>
        </w:r>
        <w:r w:rsidRPr="00690C03">
          <w:rPr>
            <w:b w:val="0"/>
            <w:sz w:val="18"/>
            <w:szCs w:val="18"/>
            <w:rPrChange w:id="110" w:author="momna ali" w:date="2018-10-18T12:05:00Z">
              <w:rPr/>
            </w:rPrChange>
          </w:rPr>
          <w:instrText>HYPERLINK \l "_Toc527627622"</w:instrText>
        </w:r>
        <w:r w:rsidRPr="00690C03">
          <w:rPr>
            <w:rStyle w:val="Hyperlink"/>
            <w:b w:val="0"/>
            <w:sz w:val="18"/>
            <w:szCs w:val="18"/>
            <w:rPrChange w:id="111" w:author="momna ali" w:date="2018-10-18T12:05:00Z">
              <w:rPr>
                <w:rStyle w:val="Hyperlink"/>
              </w:rPr>
            </w:rPrChange>
          </w:rPr>
          <w:instrText xml:space="preserve"> </w:instrText>
        </w:r>
        <w:r w:rsidRPr="00690C03">
          <w:rPr>
            <w:rStyle w:val="Hyperlink"/>
            <w:b w:val="0"/>
            <w:sz w:val="18"/>
            <w:szCs w:val="18"/>
            <w:rPrChange w:id="112" w:author="momna ali" w:date="2018-10-18T12:05:00Z">
              <w:rPr>
                <w:rStyle w:val="Hyperlink"/>
              </w:rPr>
            </w:rPrChange>
          </w:rPr>
          <w:fldChar w:fldCharType="separate"/>
        </w:r>
        <w:r w:rsidRPr="00690C03">
          <w:rPr>
            <w:rStyle w:val="Hyperlink"/>
            <w:sz w:val="18"/>
            <w:szCs w:val="18"/>
            <w:rPrChange w:id="113" w:author="momna ali" w:date="2018-10-18T12:05:00Z">
              <w:rPr>
                <w:rStyle w:val="Hyperlink"/>
              </w:rPr>
            </w:rPrChange>
          </w:rPr>
          <w:t>1.</w:t>
        </w:r>
        <w:r w:rsidRPr="00690C03">
          <w:rPr>
            <w:rFonts w:eastAsiaTheme="minorEastAsia"/>
            <w:sz w:val="18"/>
            <w:szCs w:val="18"/>
            <w:rPrChange w:id="114" w:author="momna ali" w:date="2018-10-18T12:05:00Z">
              <w:rPr>
                <w:rFonts w:asciiTheme="minorHAnsi" w:eastAsiaTheme="minorEastAsia" w:hAnsiTheme="minorHAnsi" w:cstheme="minorBidi"/>
                <w:b w:val="0"/>
                <w:sz w:val="22"/>
              </w:rPr>
            </w:rPrChange>
          </w:rPr>
          <w:tab/>
        </w:r>
        <w:r w:rsidRPr="00690C03">
          <w:rPr>
            <w:rStyle w:val="Hyperlink"/>
            <w:sz w:val="18"/>
            <w:szCs w:val="18"/>
            <w:rPrChange w:id="115" w:author="momna ali" w:date="2018-10-18T12:05:00Z">
              <w:rPr>
                <w:rStyle w:val="Hyperlink"/>
              </w:rPr>
            </w:rPrChange>
          </w:rPr>
          <w:t>Introduction</w:t>
        </w:r>
        <w:r w:rsidRPr="003D240F">
          <w:rPr>
            <w:webHidden/>
            <w:sz w:val="18"/>
            <w:szCs w:val="18"/>
            <w:rPrChange w:id="116" w:author="momna ali" w:date="2018-10-22T09:56:00Z">
              <w:rPr>
                <w:webHidden/>
              </w:rPr>
            </w:rPrChange>
          </w:rPr>
          <w:tab/>
        </w:r>
        <w:r w:rsidRPr="003D240F">
          <w:rPr>
            <w:webHidden/>
            <w:sz w:val="18"/>
            <w:szCs w:val="18"/>
            <w:rPrChange w:id="117" w:author="momna ali" w:date="2018-10-22T09:56:00Z">
              <w:rPr>
                <w:webHidden/>
              </w:rPr>
            </w:rPrChange>
          </w:rPr>
          <w:fldChar w:fldCharType="begin"/>
        </w:r>
        <w:r w:rsidRPr="003D240F">
          <w:rPr>
            <w:webHidden/>
            <w:sz w:val="18"/>
            <w:szCs w:val="18"/>
            <w:rPrChange w:id="118" w:author="momna ali" w:date="2018-10-22T09:56:00Z">
              <w:rPr>
                <w:webHidden/>
              </w:rPr>
            </w:rPrChange>
          </w:rPr>
          <w:instrText xml:space="preserve"> PAGEREF _Toc527627622 \h </w:instrText>
        </w:r>
      </w:ins>
      <w:r w:rsidRPr="003D240F">
        <w:rPr>
          <w:webHidden/>
          <w:sz w:val="18"/>
          <w:szCs w:val="18"/>
          <w:rPrChange w:id="119" w:author="momna ali" w:date="2018-10-22T09:56:00Z">
            <w:rPr>
              <w:webHidden/>
              <w:sz w:val="18"/>
              <w:szCs w:val="18"/>
            </w:rPr>
          </w:rPrChange>
        </w:rPr>
      </w:r>
      <w:r w:rsidRPr="003D240F">
        <w:rPr>
          <w:webHidden/>
          <w:sz w:val="18"/>
          <w:szCs w:val="18"/>
          <w:rPrChange w:id="120" w:author="momna ali" w:date="2018-10-22T09:56:00Z">
            <w:rPr>
              <w:webHidden/>
            </w:rPr>
          </w:rPrChange>
        </w:rPr>
        <w:fldChar w:fldCharType="separate"/>
      </w:r>
      <w:ins w:id="121" w:author="momna ali" w:date="2018-11-07T11:49:00Z">
        <w:r w:rsidR="0003066B">
          <w:rPr>
            <w:webHidden/>
            <w:sz w:val="18"/>
            <w:szCs w:val="18"/>
          </w:rPr>
          <w:t>4</w:t>
        </w:r>
      </w:ins>
      <w:ins w:id="122" w:author="momna ali" w:date="2018-10-18T12:04:00Z">
        <w:r w:rsidRPr="003D240F">
          <w:rPr>
            <w:webHidden/>
            <w:sz w:val="18"/>
            <w:szCs w:val="18"/>
            <w:rPrChange w:id="123" w:author="momna ali" w:date="2018-10-22T09:56:00Z">
              <w:rPr>
                <w:webHidden/>
              </w:rPr>
            </w:rPrChange>
          </w:rPr>
          <w:fldChar w:fldCharType="end"/>
        </w:r>
        <w:r w:rsidRPr="00690C03">
          <w:rPr>
            <w:rStyle w:val="Hyperlink"/>
            <w:b w:val="0"/>
            <w:sz w:val="18"/>
            <w:szCs w:val="18"/>
            <w:rPrChange w:id="124" w:author="momna ali" w:date="2018-10-18T12:05:00Z">
              <w:rPr>
                <w:rStyle w:val="Hyperlink"/>
              </w:rPr>
            </w:rPrChange>
          </w:rPr>
          <w:fldChar w:fldCharType="end"/>
        </w:r>
      </w:ins>
    </w:p>
    <w:p w:rsidR="00690C03" w:rsidRPr="00944C30" w:rsidRDefault="00690C03" w:rsidP="0068614B">
      <w:pPr>
        <w:pStyle w:val="TOC2"/>
        <w:spacing w:after="0"/>
        <w:rPr>
          <w:ins w:id="125" w:author="momna ali" w:date="2018-10-18T12:04:00Z"/>
          <w:rFonts w:ascii="Arial" w:eastAsiaTheme="minorEastAsia" w:hAnsi="Arial" w:cs="Arial"/>
          <w:noProof/>
          <w:sz w:val="18"/>
          <w:szCs w:val="18"/>
          <w:rPrChange w:id="126" w:author="momna ali" w:date="2018-10-22T10:47:00Z">
            <w:rPr>
              <w:ins w:id="127" w:author="momna ali" w:date="2018-10-18T12:04:00Z"/>
              <w:rFonts w:eastAsiaTheme="minorEastAsia"/>
              <w:noProof/>
              <w:sz w:val="22"/>
            </w:rPr>
          </w:rPrChange>
        </w:rPr>
      </w:pPr>
      <w:ins w:id="128" w:author="momna ali" w:date="2018-10-18T12:04:00Z"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29" w:author="momna ali" w:date="2018-10-22T10:47:00Z">
              <w:rPr>
                <w:rStyle w:val="Hyperlink"/>
                <w:noProof/>
              </w:rPr>
            </w:rPrChange>
          </w:rPr>
          <w:fldChar w:fldCharType="begin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30" w:author="momna ali" w:date="2018-10-22T10:47:00Z">
              <w:rPr>
                <w:rStyle w:val="Hyperlink"/>
                <w:noProof/>
              </w:rPr>
            </w:rPrChange>
          </w:rPr>
          <w:instrText xml:space="preserve"> </w:instrText>
        </w:r>
        <w:r w:rsidRPr="00944C30">
          <w:rPr>
            <w:rFonts w:ascii="Arial" w:hAnsi="Arial" w:cs="Arial"/>
            <w:noProof/>
            <w:sz w:val="18"/>
            <w:szCs w:val="18"/>
            <w:rPrChange w:id="131" w:author="momna ali" w:date="2018-10-22T10:47:00Z">
              <w:rPr>
                <w:noProof/>
              </w:rPr>
            </w:rPrChange>
          </w:rPr>
          <w:instrText>HYPERLINK \l "_Toc527627623"</w:instrText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32" w:author="momna ali" w:date="2018-10-22T10:47:00Z">
              <w:rPr>
                <w:rStyle w:val="Hyperlink"/>
                <w:noProof/>
              </w:rPr>
            </w:rPrChange>
          </w:rPr>
          <w:instrText xml:space="preserve"> </w:instrText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33" w:author="momna ali" w:date="2018-10-22T10:47:00Z">
              <w:rPr>
                <w:rStyle w:val="Hyperlink"/>
                <w:noProof/>
              </w:rPr>
            </w:rPrChange>
          </w:rPr>
          <w:fldChar w:fldCharType="separate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34" w:author="momna ali" w:date="2018-10-22T10:47:00Z">
              <w:rPr>
                <w:rStyle w:val="Hyperlink"/>
                <w:rFonts w:ascii="Arial" w:hAnsi="Arial" w:cs="Arial"/>
                <w:b/>
                <w:noProof/>
              </w:rPr>
            </w:rPrChange>
          </w:rPr>
          <w:t>1.1.</w:t>
        </w:r>
        <w:r w:rsidRPr="00944C30">
          <w:rPr>
            <w:rFonts w:ascii="Arial" w:eastAsiaTheme="minorEastAsia" w:hAnsi="Arial" w:cs="Arial"/>
            <w:noProof/>
            <w:sz w:val="18"/>
            <w:szCs w:val="18"/>
            <w:rPrChange w:id="135" w:author="momna ali" w:date="2018-10-22T10:47:00Z">
              <w:rPr>
                <w:rFonts w:eastAsiaTheme="minorEastAsia"/>
                <w:noProof/>
                <w:sz w:val="22"/>
              </w:rPr>
            </w:rPrChange>
          </w:rPr>
          <w:tab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36" w:author="momna ali" w:date="2018-10-22T10:47:00Z">
              <w:rPr>
                <w:rStyle w:val="Hyperlink"/>
                <w:rFonts w:ascii="Arial" w:hAnsi="Arial" w:cs="Arial"/>
                <w:b/>
                <w:noProof/>
              </w:rPr>
            </w:rPrChange>
          </w:rPr>
          <w:t>Purpose</w:t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137" w:author="momna ali" w:date="2018-10-22T10:47:00Z">
              <w:rPr>
                <w:noProof/>
                <w:webHidden/>
              </w:rPr>
            </w:rPrChange>
          </w:rPr>
          <w:tab/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138" w:author="momna ali" w:date="2018-10-22T10:47:00Z">
              <w:rPr>
                <w:noProof/>
                <w:webHidden/>
              </w:rPr>
            </w:rPrChange>
          </w:rPr>
          <w:fldChar w:fldCharType="begin"/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139" w:author="momna ali" w:date="2018-10-22T10:47:00Z">
              <w:rPr>
                <w:noProof/>
                <w:webHidden/>
              </w:rPr>
            </w:rPrChange>
          </w:rPr>
          <w:instrText xml:space="preserve"> PAGEREF _Toc527627623 \h </w:instrText>
        </w:r>
      </w:ins>
      <w:r w:rsidRPr="00944C30">
        <w:rPr>
          <w:rFonts w:ascii="Arial" w:hAnsi="Arial" w:cs="Arial"/>
          <w:noProof/>
          <w:webHidden/>
          <w:sz w:val="18"/>
          <w:szCs w:val="18"/>
          <w:rPrChange w:id="140" w:author="momna ali" w:date="2018-10-22T10:47:00Z">
            <w:rPr>
              <w:rFonts w:ascii="Arial" w:hAnsi="Arial" w:cs="Arial"/>
              <w:noProof/>
              <w:webHidden/>
              <w:sz w:val="18"/>
              <w:szCs w:val="18"/>
            </w:rPr>
          </w:rPrChange>
        </w:rPr>
      </w:r>
      <w:r w:rsidRPr="00944C30">
        <w:rPr>
          <w:rFonts w:ascii="Arial" w:hAnsi="Arial" w:cs="Arial"/>
          <w:noProof/>
          <w:webHidden/>
          <w:sz w:val="18"/>
          <w:szCs w:val="18"/>
          <w:rPrChange w:id="141" w:author="momna ali" w:date="2018-10-22T10:47:00Z">
            <w:rPr>
              <w:noProof/>
              <w:webHidden/>
            </w:rPr>
          </w:rPrChange>
        </w:rPr>
        <w:fldChar w:fldCharType="separate"/>
      </w:r>
      <w:ins w:id="142" w:author="momna ali" w:date="2018-11-07T11:49:00Z">
        <w:r w:rsidR="0003066B">
          <w:rPr>
            <w:rFonts w:ascii="Arial" w:hAnsi="Arial" w:cs="Arial"/>
            <w:noProof/>
            <w:webHidden/>
            <w:sz w:val="18"/>
            <w:szCs w:val="18"/>
          </w:rPr>
          <w:t>4</w:t>
        </w:r>
      </w:ins>
      <w:ins w:id="143" w:author="momna ali" w:date="2018-10-18T12:04:00Z">
        <w:r w:rsidRPr="00944C30">
          <w:rPr>
            <w:rFonts w:ascii="Arial" w:hAnsi="Arial" w:cs="Arial"/>
            <w:noProof/>
            <w:webHidden/>
            <w:sz w:val="18"/>
            <w:szCs w:val="18"/>
            <w:rPrChange w:id="144" w:author="momna ali" w:date="2018-10-22T10:47:00Z">
              <w:rPr>
                <w:noProof/>
                <w:webHidden/>
              </w:rPr>
            </w:rPrChange>
          </w:rPr>
          <w:fldChar w:fldCharType="end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45" w:author="momna ali" w:date="2018-10-22T10:47:00Z">
              <w:rPr>
                <w:rStyle w:val="Hyperlink"/>
                <w:noProof/>
              </w:rPr>
            </w:rPrChange>
          </w:rPr>
          <w:fldChar w:fldCharType="end"/>
        </w:r>
      </w:ins>
    </w:p>
    <w:p w:rsidR="00690C03" w:rsidRPr="00944C30" w:rsidRDefault="00690C03" w:rsidP="0068614B">
      <w:pPr>
        <w:pStyle w:val="TOC2"/>
        <w:spacing w:after="0"/>
        <w:rPr>
          <w:ins w:id="146" w:author="momna ali" w:date="2018-10-18T12:04:00Z"/>
          <w:rFonts w:ascii="Arial" w:eastAsiaTheme="minorEastAsia" w:hAnsi="Arial" w:cs="Arial"/>
          <w:noProof/>
          <w:sz w:val="18"/>
          <w:szCs w:val="18"/>
          <w:rPrChange w:id="147" w:author="momna ali" w:date="2018-10-22T10:47:00Z">
            <w:rPr>
              <w:ins w:id="148" w:author="momna ali" w:date="2018-10-18T12:04:00Z"/>
              <w:rFonts w:eastAsiaTheme="minorEastAsia"/>
              <w:noProof/>
              <w:sz w:val="22"/>
            </w:rPr>
          </w:rPrChange>
        </w:rPr>
      </w:pPr>
      <w:ins w:id="149" w:author="momna ali" w:date="2018-10-18T12:04:00Z"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50" w:author="momna ali" w:date="2018-10-22T10:47:00Z">
              <w:rPr>
                <w:rStyle w:val="Hyperlink"/>
                <w:noProof/>
              </w:rPr>
            </w:rPrChange>
          </w:rPr>
          <w:fldChar w:fldCharType="begin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51" w:author="momna ali" w:date="2018-10-22T10:47:00Z">
              <w:rPr>
                <w:rStyle w:val="Hyperlink"/>
                <w:noProof/>
              </w:rPr>
            </w:rPrChange>
          </w:rPr>
          <w:instrText xml:space="preserve"> </w:instrText>
        </w:r>
        <w:r w:rsidRPr="00944C30">
          <w:rPr>
            <w:rFonts w:ascii="Arial" w:hAnsi="Arial" w:cs="Arial"/>
            <w:noProof/>
            <w:sz w:val="18"/>
            <w:szCs w:val="18"/>
            <w:rPrChange w:id="152" w:author="momna ali" w:date="2018-10-22T10:47:00Z">
              <w:rPr>
                <w:noProof/>
              </w:rPr>
            </w:rPrChange>
          </w:rPr>
          <w:instrText>HYPERLINK \l "_Toc527627624"</w:instrText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53" w:author="momna ali" w:date="2018-10-22T10:47:00Z">
              <w:rPr>
                <w:rStyle w:val="Hyperlink"/>
                <w:noProof/>
              </w:rPr>
            </w:rPrChange>
          </w:rPr>
          <w:instrText xml:space="preserve"> </w:instrText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54" w:author="momna ali" w:date="2018-10-22T10:47:00Z">
              <w:rPr>
                <w:rStyle w:val="Hyperlink"/>
                <w:noProof/>
              </w:rPr>
            </w:rPrChange>
          </w:rPr>
          <w:fldChar w:fldCharType="separate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55" w:author="momna ali" w:date="2018-10-22T10:47:00Z">
              <w:rPr>
                <w:rStyle w:val="Hyperlink"/>
                <w:rFonts w:ascii="Arial" w:hAnsi="Arial" w:cs="Arial"/>
                <w:b/>
                <w:noProof/>
              </w:rPr>
            </w:rPrChange>
          </w:rPr>
          <w:t>1.2.</w:t>
        </w:r>
        <w:r w:rsidRPr="00944C30">
          <w:rPr>
            <w:rFonts w:ascii="Arial" w:eastAsiaTheme="minorEastAsia" w:hAnsi="Arial" w:cs="Arial"/>
            <w:noProof/>
            <w:sz w:val="18"/>
            <w:szCs w:val="18"/>
            <w:rPrChange w:id="156" w:author="momna ali" w:date="2018-10-22T10:47:00Z">
              <w:rPr>
                <w:rFonts w:eastAsiaTheme="minorEastAsia"/>
                <w:noProof/>
                <w:sz w:val="22"/>
              </w:rPr>
            </w:rPrChange>
          </w:rPr>
          <w:tab/>
        </w:r>
        <w:r w:rsidR="003D240F" w:rsidRPr="00944C30">
          <w:rPr>
            <w:rStyle w:val="Hyperlink"/>
            <w:rFonts w:ascii="Arial" w:hAnsi="Arial" w:cs="Arial"/>
            <w:noProof/>
            <w:sz w:val="18"/>
            <w:szCs w:val="18"/>
          </w:rPr>
          <w:t>Supported Desktop Browsers</w:t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157" w:author="momna ali" w:date="2018-10-22T10:47:00Z">
              <w:rPr>
                <w:noProof/>
                <w:webHidden/>
              </w:rPr>
            </w:rPrChange>
          </w:rPr>
          <w:tab/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158" w:author="momna ali" w:date="2018-10-22T10:47:00Z">
              <w:rPr>
                <w:noProof/>
                <w:webHidden/>
              </w:rPr>
            </w:rPrChange>
          </w:rPr>
          <w:fldChar w:fldCharType="begin"/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159" w:author="momna ali" w:date="2018-10-22T10:47:00Z">
              <w:rPr>
                <w:noProof/>
                <w:webHidden/>
              </w:rPr>
            </w:rPrChange>
          </w:rPr>
          <w:instrText xml:space="preserve"> PAGEREF _Toc527627624 \h </w:instrText>
        </w:r>
      </w:ins>
      <w:r w:rsidRPr="00944C30">
        <w:rPr>
          <w:rFonts w:ascii="Arial" w:hAnsi="Arial" w:cs="Arial"/>
          <w:noProof/>
          <w:webHidden/>
          <w:sz w:val="18"/>
          <w:szCs w:val="18"/>
          <w:rPrChange w:id="160" w:author="momna ali" w:date="2018-10-22T10:47:00Z">
            <w:rPr>
              <w:rFonts w:ascii="Arial" w:hAnsi="Arial" w:cs="Arial"/>
              <w:noProof/>
              <w:webHidden/>
              <w:sz w:val="18"/>
              <w:szCs w:val="18"/>
            </w:rPr>
          </w:rPrChange>
        </w:rPr>
      </w:r>
      <w:r w:rsidRPr="00944C30">
        <w:rPr>
          <w:rFonts w:ascii="Arial" w:hAnsi="Arial" w:cs="Arial"/>
          <w:noProof/>
          <w:webHidden/>
          <w:sz w:val="18"/>
          <w:szCs w:val="18"/>
          <w:rPrChange w:id="161" w:author="momna ali" w:date="2018-10-22T10:47:00Z">
            <w:rPr>
              <w:noProof/>
              <w:webHidden/>
            </w:rPr>
          </w:rPrChange>
        </w:rPr>
        <w:fldChar w:fldCharType="separate"/>
      </w:r>
      <w:ins w:id="162" w:author="momna ali" w:date="2018-11-07T11:49:00Z">
        <w:r w:rsidR="0003066B">
          <w:rPr>
            <w:rFonts w:ascii="Arial" w:hAnsi="Arial" w:cs="Arial"/>
            <w:noProof/>
            <w:webHidden/>
            <w:sz w:val="18"/>
            <w:szCs w:val="18"/>
          </w:rPr>
          <w:t>4</w:t>
        </w:r>
      </w:ins>
      <w:ins w:id="163" w:author="momna ali" w:date="2018-10-18T12:04:00Z">
        <w:r w:rsidRPr="00944C30">
          <w:rPr>
            <w:rFonts w:ascii="Arial" w:hAnsi="Arial" w:cs="Arial"/>
            <w:noProof/>
            <w:webHidden/>
            <w:sz w:val="18"/>
            <w:szCs w:val="18"/>
            <w:rPrChange w:id="164" w:author="momna ali" w:date="2018-10-22T10:47:00Z">
              <w:rPr>
                <w:noProof/>
                <w:webHidden/>
              </w:rPr>
            </w:rPrChange>
          </w:rPr>
          <w:fldChar w:fldCharType="end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65" w:author="momna ali" w:date="2018-10-22T10:47:00Z">
              <w:rPr>
                <w:rStyle w:val="Hyperlink"/>
                <w:noProof/>
              </w:rPr>
            </w:rPrChange>
          </w:rPr>
          <w:fldChar w:fldCharType="end"/>
        </w:r>
      </w:ins>
    </w:p>
    <w:p w:rsidR="00690C03" w:rsidRPr="00944C30" w:rsidRDefault="00690C03">
      <w:pPr>
        <w:pStyle w:val="TOC2"/>
        <w:spacing w:after="0"/>
        <w:rPr>
          <w:ins w:id="166" w:author="momna ali" w:date="2018-10-18T12:04:00Z"/>
          <w:rFonts w:ascii="Arial" w:eastAsiaTheme="minorEastAsia" w:hAnsi="Arial" w:cs="Arial"/>
          <w:noProof/>
          <w:sz w:val="18"/>
          <w:szCs w:val="18"/>
          <w:rPrChange w:id="167" w:author="momna ali" w:date="2018-10-22T10:47:00Z">
            <w:rPr>
              <w:ins w:id="168" w:author="momna ali" w:date="2018-10-18T12:04:00Z"/>
              <w:rFonts w:eastAsiaTheme="minorEastAsia"/>
              <w:noProof/>
              <w:sz w:val="22"/>
            </w:rPr>
          </w:rPrChange>
        </w:rPr>
        <w:pPrChange w:id="169" w:author="momna ali" w:date="2018-10-22T10:47:00Z">
          <w:pPr>
            <w:pStyle w:val="TOC2"/>
          </w:pPr>
        </w:pPrChange>
      </w:pPr>
      <w:ins w:id="170" w:author="momna ali" w:date="2018-10-18T12:04:00Z"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71" w:author="momna ali" w:date="2018-10-22T10:47:00Z">
              <w:rPr>
                <w:rStyle w:val="Hyperlink"/>
                <w:noProof/>
              </w:rPr>
            </w:rPrChange>
          </w:rPr>
          <w:fldChar w:fldCharType="begin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72" w:author="momna ali" w:date="2018-10-22T10:47:00Z">
              <w:rPr>
                <w:rStyle w:val="Hyperlink"/>
                <w:noProof/>
              </w:rPr>
            </w:rPrChange>
          </w:rPr>
          <w:instrText xml:space="preserve"> </w:instrText>
        </w:r>
        <w:r w:rsidRPr="00944C30">
          <w:rPr>
            <w:rFonts w:ascii="Arial" w:hAnsi="Arial" w:cs="Arial"/>
            <w:noProof/>
            <w:sz w:val="18"/>
            <w:szCs w:val="18"/>
            <w:rPrChange w:id="173" w:author="momna ali" w:date="2018-10-22T10:47:00Z">
              <w:rPr>
                <w:noProof/>
              </w:rPr>
            </w:rPrChange>
          </w:rPr>
          <w:instrText>HYPERLINK \l "_Toc527627625"</w:instrText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74" w:author="momna ali" w:date="2018-10-22T10:47:00Z">
              <w:rPr>
                <w:rStyle w:val="Hyperlink"/>
                <w:noProof/>
              </w:rPr>
            </w:rPrChange>
          </w:rPr>
          <w:instrText xml:space="preserve"> </w:instrText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75" w:author="momna ali" w:date="2018-10-22T10:47:00Z">
              <w:rPr>
                <w:rStyle w:val="Hyperlink"/>
                <w:noProof/>
              </w:rPr>
            </w:rPrChange>
          </w:rPr>
          <w:fldChar w:fldCharType="separate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76" w:author="momna ali" w:date="2018-10-22T10:47:00Z">
              <w:rPr>
                <w:rStyle w:val="Hyperlink"/>
                <w:rFonts w:ascii="Arial" w:hAnsi="Arial" w:cs="Arial"/>
                <w:b/>
                <w:noProof/>
              </w:rPr>
            </w:rPrChange>
          </w:rPr>
          <w:t>1.3.</w:t>
        </w:r>
        <w:r w:rsidRPr="00944C30">
          <w:rPr>
            <w:rFonts w:ascii="Arial" w:eastAsiaTheme="minorEastAsia" w:hAnsi="Arial" w:cs="Arial"/>
            <w:noProof/>
            <w:sz w:val="18"/>
            <w:szCs w:val="18"/>
            <w:rPrChange w:id="177" w:author="momna ali" w:date="2018-10-22T10:47:00Z">
              <w:rPr>
                <w:rFonts w:eastAsiaTheme="minorEastAsia"/>
                <w:noProof/>
                <w:sz w:val="22"/>
              </w:rPr>
            </w:rPrChange>
          </w:rPr>
          <w:tab/>
        </w:r>
        <w:r w:rsidR="003D240F" w:rsidRPr="00944C30">
          <w:rPr>
            <w:rStyle w:val="Hyperlink"/>
            <w:rFonts w:ascii="Arial" w:hAnsi="Arial" w:cs="Arial"/>
            <w:noProof/>
            <w:sz w:val="18"/>
            <w:szCs w:val="18"/>
          </w:rPr>
          <w:t>Supported Mobile Browsers</w:t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178" w:author="momna ali" w:date="2018-10-22T10:47:00Z">
              <w:rPr>
                <w:noProof/>
                <w:webHidden/>
              </w:rPr>
            </w:rPrChange>
          </w:rPr>
          <w:tab/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179" w:author="momna ali" w:date="2018-10-22T10:47:00Z">
              <w:rPr>
                <w:noProof/>
                <w:webHidden/>
              </w:rPr>
            </w:rPrChange>
          </w:rPr>
          <w:fldChar w:fldCharType="begin"/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180" w:author="momna ali" w:date="2018-10-22T10:47:00Z">
              <w:rPr>
                <w:noProof/>
                <w:webHidden/>
              </w:rPr>
            </w:rPrChange>
          </w:rPr>
          <w:instrText xml:space="preserve"> PAGEREF _Toc527627625 \h </w:instrText>
        </w:r>
      </w:ins>
      <w:r w:rsidRPr="00944C30">
        <w:rPr>
          <w:rFonts w:ascii="Arial" w:hAnsi="Arial" w:cs="Arial"/>
          <w:noProof/>
          <w:webHidden/>
          <w:sz w:val="18"/>
          <w:szCs w:val="18"/>
          <w:rPrChange w:id="181" w:author="momna ali" w:date="2018-10-22T10:47:00Z">
            <w:rPr>
              <w:rFonts w:ascii="Arial" w:hAnsi="Arial" w:cs="Arial"/>
              <w:noProof/>
              <w:webHidden/>
              <w:sz w:val="18"/>
              <w:szCs w:val="18"/>
            </w:rPr>
          </w:rPrChange>
        </w:rPr>
      </w:r>
      <w:r w:rsidRPr="00944C30">
        <w:rPr>
          <w:rFonts w:ascii="Arial" w:hAnsi="Arial" w:cs="Arial"/>
          <w:noProof/>
          <w:webHidden/>
          <w:sz w:val="18"/>
          <w:szCs w:val="18"/>
          <w:rPrChange w:id="182" w:author="momna ali" w:date="2018-10-22T10:47:00Z">
            <w:rPr>
              <w:noProof/>
              <w:webHidden/>
            </w:rPr>
          </w:rPrChange>
        </w:rPr>
        <w:fldChar w:fldCharType="separate"/>
      </w:r>
      <w:ins w:id="183" w:author="momna ali" w:date="2018-11-07T11:49:00Z">
        <w:r w:rsidR="0003066B">
          <w:rPr>
            <w:rFonts w:ascii="Arial" w:hAnsi="Arial" w:cs="Arial"/>
            <w:noProof/>
            <w:webHidden/>
            <w:sz w:val="18"/>
            <w:szCs w:val="18"/>
          </w:rPr>
          <w:t>5</w:t>
        </w:r>
      </w:ins>
      <w:ins w:id="184" w:author="momna ali" w:date="2018-10-18T12:04:00Z">
        <w:r w:rsidRPr="00944C30">
          <w:rPr>
            <w:rFonts w:ascii="Arial" w:hAnsi="Arial" w:cs="Arial"/>
            <w:noProof/>
            <w:webHidden/>
            <w:sz w:val="18"/>
            <w:szCs w:val="18"/>
            <w:rPrChange w:id="185" w:author="momna ali" w:date="2018-10-22T10:47:00Z">
              <w:rPr>
                <w:noProof/>
                <w:webHidden/>
              </w:rPr>
            </w:rPrChange>
          </w:rPr>
          <w:fldChar w:fldCharType="end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86" w:author="momna ali" w:date="2018-10-22T10:47:00Z">
              <w:rPr>
                <w:rStyle w:val="Hyperlink"/>
                <w:noProof/>
              </w:rPr>
            </w:rPrChange>
          </w:rPr>
          <w:fldChar w:fldCharType="end"/>
        </w:r>
      </w:ins>
    </w:p>
    <w:p w:rsidR="00690C03" w:rsidRDefault="00690C03">
      <w:pPr>
        <w:pStyle w:val="TOC2"/>
        <w:spacing w:after="0"/>
        <w:rPr>
          <w:ins w:id="187" w:author="momna ali" w:date="2018-10-22T10:47:00Z"/>
          <w:rStyle w:val="Hyperlink"/>
          <w:rFonts w:ascii="Arial" w:hAnsi="Arial" w:cs="Arial"/>
          <w:noProof/>
          <w:sz w:val="18"/>
          <w:szCs w:val="18"/>
        </w:rPr>
        <w:pPrChange w:id="188" w:author="momna ali" w:date="2018-10-22T10:47:00Z">
          <w:pPr>
            <w:pStyle w:val="TOC2"/>
          </w:pPr>
        </w:pPrChange>
      </w:pPr>
      <w:ins w:id="189" w:author="momna ali" w:date="2018-10-18T12:04:00Z"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90" w:author="momna ali" w:date="2018-10-22T10:47:00Z">
              <w:rPr>
                <w:rStyle w:val="Hyperlink"/>
                <w:noProof/>
              </w:rPr>
            </w:rPrChange>
          </w:rPr>
          <w:fldChar w:fldCharType="begin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91" w:author="momna ali" w:date="2018-10-22T10:47:00Z">
              <w:rPr>
                <w:rStyle w:val="Hyperlink"/>
                <w:noProof/>
              </w:rPr>
            </w:rPrChange>
          </w:rPr>
          <w:instrText xml:space="preserve"> </w:instrText>
        </w:r>
        <w:r w:rsidRPr="00944C30">
          <w:rPr>
            <w:rFonts w:ascii="Arial" w:hAnsi="Arial" w:cs="Arial"/>
            <w:noProof/>
            <w:sz w:val="18"/>
            <w:szCs w:val="18"/>
            <w:rPrChange w:id="192" w:author="momna ali" w:date="2018-10-22T10:47:00Z">
              <w:rPr>
                <w:noProof/>
              </w:rPr>
            </w:rPrChange>
          </w:rPr>
          <w:instrText>HYPERLINK \l "_Toc527627626"</w:instrText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93" w:author="momna ali" w:date="2018-10-22T10:47:00Z">
              <w:rPr>
                <w:rStyle w:val="Hyperlink"/>
                <w:noProof/>
              </w:rPr>
            </w:rPrChange>
          </w:rPr>
          <w:instrText xml:space="preserve"> </w:instrText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94" w:author="momna ali" w:date="2018-10-22T10:47:00Z">
              <w:rPr>
                <w:rStyle w:val="Hyperlink"/>
                <w:noProof/>
              </w:rPr>
            </w:rPrChange>
          </w:rPr>
          <w:fldChar w:fldCharType="separate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95" w:author="momna ali" w:date="2018-10-22T10:47:00Z">
              <w:rPr>
                <w:rStyle w:val="Hyperlink"/>
                <w:rFonts w:ascii="Arial" w:hAnsi="Arial" w:cs="Arial"/>
                <w:b/>
                <w:noProof/>
              </w:rPr>
            </w:rPrChange>
          </w:rPr>
          <w:t>1.4.</w:t>
        </w:r>
        <w:r w:rsidRPr="00944C30">
          <w:rPr>
            <w:rFonts w:ascii="Arial" w:eastAsiaTheme="minorEastAsia" w:hAnsi="Arial" w:cs="Arial"/>
            <w:noProof/>
            <w:sz w:val="18"/>
            <w:szCs w:val="18"/>
            <w:rPrChange w:id="196" w:author="momna ali" w:date="2018-10-22T10:47:00Z">
              <w:rPr>
                <w:rFonts w:eastAsiaTheme="minorEastAsia"/>
                <w:noProof/>
                <w:sz w:val="22"/>
              </w:rPr>
            </w:rPrChange>
          </w:rPr>
          <w:tab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197" w:author="momna ali" w:date="2018-10-22T10:47:00Z">
              <w:rPr>
                <w:rStyle w:val="Hyperlink"/>
                <w:rFonts w:ascii="Arial" w:hAnsi="Arial" w:cs="Arial"/>
                <w:b/>
                <w:noProof/>
              </w:rPr>
            </w:rPrChange>
          </w:rPr>
          <w:t>Definitions, Acronyms, and Abbreviations</w:t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198" w:author="momna ali" w:date="2018-10-22T10:47:00Z">
              <w:rPr>
                <w:noProof/>
                <w:webHidden/>
              </w:rPr>
            </w:rPrChange>
          </w:rPr>
          <w:tab/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199" w:author="momna ali" w:date="2018-10-22T10:47:00Z">
              <w:rPr>
                <w:noProof/>
                <w:webHidden/>
              </w:rPr>
            </w:rPrChange>
          </w:rPr>
          <w:fldChar w:fldCharType="begin"/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200" w:author="momna ali" w:date="2018-10-22T10:47:00Z">
              <w:rPr>
                <w:noProof/>
                <w:webHidden/>
              </w:rPr>
            </w:rPrChange>
          </w:rPr>
          <w:instrText xml:space="preserve"> PAGEREF _Toc527627626 \h </w:instrText>
        </w:r>
      </w:ins>
      <w:r w:rsidRPr="00944C30">
        <w:rPr>
          <w:rFonts w:ascii="Arial" w:hAnsi="Arial" w:cs="Arial"/>
          <w:noProof/>
          <w:webHidden/>
          <w:sz w:val="18"/>
          <w:szCs w:val="18"/>
          <w:rPrChange w:id="201" w:author="momna ali" w:date="2018-10-22T10:47:00Z">
            <w:rPr>
              <w:rFonts w:ascii="Arial" w:hAnsi="Arial" w:cs="Arial"/>
              <w:noProof/>
              <w:webHidden/>
              <w:sz w:val="18"/>
              <w:szCs w:val="18"/>
            </w:rPr>
          </w:rPrChange>
        </w:rPr>
      </w:r>
      <w:r w:rsidRPr="00944C30">
        <w:rPr>
          <w:rFonts w:ascii="Arial" w:hAnsi="Arial" w:cs="Arial"/>
          <w:noProof/>
          <w:webHidden/>
          <w:sz w:val="18"/>
          <w:szCs w:val="18"/>
          <w:rPrChange w:id="202" w:author="momna ali" w:date="2018-10-22T10:47:00Z">
            <w:rPr>
              <w:noProof/>
              <w:webHidden/>
            </w:rPr>
          </w:rPrChange>
        </w:rPr>
        <w:fldChar w:fldCharType="separate"/>
      </w:r>
      <w:ins w:id="203" w:author="momna ali" w:date="2018-11-07T11:49:00Z">
        <w:r w:rsidR="0003066B">
          <w:rPr>
            <w:rFonts w:ascii="Arial" w:hAnsi="Arial" w:cs="Arial"/>
            <w:noProof/>
            <w:webHidden/>
            <w:sz w:val="18"/>
            <w:szCs w:val="18"/>
          </w:rPr>
          <w:t>5</w:t>
        </w:r>
      </w:ins>
      <w:ins w:id="204" w:author="momna ali" w:date="2018-10-18T12:04:00Z">
        <w:r w:rsidRPr="00944C30">
          <w:rPr>
            <w:rFonts w:ascii="Arial" w:hAnsi="Arial" w:cs="Arial"/>
            <w:noProof/>
            <w:webHidden/>
            <w:sz w:val="18"/>
            <w:szCs w:val="18"/>
            <w:rPrChange w:id="205" w:author="momna ali" w:date="2018-10-22T10:47:00Z">
              <w:rPr>
                <w:noProof/>
                <w:webHidden/>
              </w:rPr>
            </w:rPrChange>
          </w:rPr>
          <w:fldChar w:fldCharType="end"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206" w:author="momna ali" w:date="2018-10-22T10:47:00Z">
              <w:rPr>
                <w:rStyle w:val="Hyperlink"/>
                <w:noProof/>
              </w:rPr>
            </w:rPrChange>
          </w:rPr>
          <w:fldChar w:fldCharType="end"/>
        </w:r>
      </w:ins>
    </w:p>
    <w:p w:rsidR="00944C30" w:rsidRPr="00944C30" w:rsidRDefault="00944C30">
      <w:pPr>
        <w:rPr>
          <w:ins w:id="207" w:author="momna ali" w:date="2018-10-18T12:04:00Z"/>
          <w:rPrChange w:id="208" w:author="momna ali" w:date="2018-10-22T10:47:00Z">
            <w:rPr>
              <w:ins w:id="209" w:author="momna ali" w:date="2018-10-18T12:04:00Z"/>
              <w:rFonts w:eastAsiaTheme="minorEastAsia"/>
              <w:noProof/>
              <w:sz w:val="22"/>
            </w:rPr>
          </w:rPrChange>
        </w:rPr>
        <w:pPrChange w:id="210" w:author="momna ali" w:date="2018-10-22T10:47:00Z">
          <w:pPr>
            <w:pStyle w:val="TOC2"/>
          </w:pPr>
        </w:pPrChange>
      </w:pPr>
    </w:p>
    <w:p w:rsidR="00690C03" w:rsidRDefault="00690C03">
      <w:pPr>
        <w:pStyle w:val="TOC1"/>
        <w:spacing w:after="0"/>
        <w:rPr>
          <w:ins w:id="211" w:author="momna ali" w:date="2018-10-22T10:47:00Z"/>
          <w:rStyle w:val="Hyperlink"/>
          <w:rFonts w:asciiTheme="minorHAnsi" w:eastAsiaTheme="minorHAnsi" w:hAnsiTheme="minorHAnsi" w:cstheme="minorBidi"/>
          <w:b w:val="0"/>
          <w:noProof w:val="0"/>
          <w:sz w:val="18"/>
          <w:szCs w:val="18"/>
        </w:rPr>
        <w:pPrChange w:id="212" w:author="momna ali" w:date="2018-10-22T10:47:00Z">
          <w:pPr>
            <w:pStyle w:val="TOC1"/>
          </w:pPr>
        </w:pPrChange>
      </w:pPr>
      <w:ins w:id="213" w:author="momna ali" w:date="2018-10-18T12:04:00Z">
        <w:r w:rsidRPr="00690C03">
          <w:rPr>
            <w:rStyle w:val="Hyperlink"/>
            <w:b w:val="0"/>
            <w:sz w:val="18"/>
            <w:szCs w:val="18"/>
            <w:rPrChange w:id="214" w:author="momna ali" w:date="2018-10-18T12:05:00Z">
              <w:rPr>
                <w:rStyle w:val="Hyperlink"/>
              </w:rPr>
            </w:rPrChange>
          </w:rPr>
          <w:fldChar w:fldCharType="begin"/>
        </w:r>
        <w:r w:rsidRPr="00690C03">
          <w:rPr>
            <w:rStyle w:val="Hyperlink"/>
            <w:b w:val="0"/>
            <w:sz w:val="18"/>
            <w:szCs w:val="18"/>
            <w:rPrChange w:id="215" w:author="momna ali" w:date="2018-10-18T12:05:00Z">
              <w:rPr>
                <w:rStyle w:val="Hyperlink"/>
              </w:rPr>
            </w:rPrChange>
          </w:rPr>
          <w:instrText xml:space="preserve"> </w:instrText>
        </w:r>
        <w:r w:rsidRPr="00690C03">
          <w:rPr>
            <w:b w:val="0"/>
            <w:sz w:val="18"/>
            <w:szCs w:val="18"/>
            <w:rPrChange w:id="216" w:author="momna ali" w:date="2018-10-18T12:05:00Z">
              <w:rPr/>
            </w:rPrChange>
          </w:rPr>
          <w:instrText>HYPERLINK \l "_Toc527627627"</w:instrText>
        </w:r>
        <w:r w:rsidRPr="00690C03">
          <w:rPr>
            <w:rStyle w:val="Hyperlink"/>
            <w:b w:val="0"/>
            <w:sz w:val="18"/>
            <w:szCs w:val="18"/>
            <w:rPrChange w:id="217" w:author="momna ali" w:date="2018-10-18T12:05:00Z">
              <w:rPr>
                <w:rStyle w:val="Hyperlink"/>
              </w:rPr>
            </w:rPrChange>
          </w:rPr>
          <w:instrText xml:space="preserve"> </w:instrText>
        </w:r>
        <w:r w:rsidRPr="00690C03">
          <w:rPr>
            <w:rStyle w:val="Hyperlink"/>
            <w:b w:val="0"/>
            <w:sz w:val="18"/>
            <w:szCs w:val="18"/>
            <w:rPrChange w:id="218" w:author="momna ali" w:date="2018-10-18T12:05:00Z">
              <w:rPr>
                <w:rStyle w:val="Hyperlink"/>
              </w:rPr>
            </w:rPrChange>
          </w:rPr>
          <w:fldChar w:fldCharType="separate"/>
        </w:r>
        <w:r w:rsidRPr="00690C03">
          <w:rPr>
            <w:rStyle w:val="Hyperlink"/>
            <w:sz w:val="18"/>
            <w:szCs w:val="18"/>
            <w:rPrChange w:id="219" w:author="momna ali" w:date="2018-10-18T12:05:00Z">
              <w:rPr>
                <w:rStyle w:val="Hyperlink"/>
              </w:rPr>
            </w:rPrChange>
          </w:rPr>
          <w:t>2.</w:t>
        </w:r>
        <w:r w:rsidRPr="00690C03">
          <w:rPr>
            <w:rFonts w:eastAsiaTheme="minorEastAsia"/>
            <w:sz w:val="18"/>
            <w:szCs w:val="18"/>
            <w:rPrChange w:id="220" w:author="momna ali" w:date="2018-10-18T12:05:00Z">
              <w:rPr>
                <w:rFonts w:asciiTheme="minorHAnsi" w:eastAsiaTheme="minorEastAsia" w:hAnsiTheme="minorHAnsi" w:cstheme="minorBidi"/>
                <w:b w:val="0"/>
                <w:sz w:val="22"/>
              </w:rPr>
            </w:rPrChange>
          </w:rPr>
          <w:tab/>
        </w:r>
        <w:r w:rsidRPr="00690C03">
          <w:rPr>
            <w:rStyle w:val="Hyperlink"/>
            <w:sz w:val="18"/>
            <w:szCs w:val="18"/>
            <w:rPrChange w:id="221" w:author="momna ali" w:date="2018-10-18T12:05:00Z">
              <w:rPr>
                <w:rStyle w:val="Hyperlink"/>
              </w:rPr>
            </w:rPrChange>
          </w:rPr>
          <w:t>System Description</w:t>
        </w:r>
        <w:r w:rsidRPr="003D240F">
          <w:rPr>
            <w:webHidden/>
            <w:sz w:val="18"/>
            <w:szCs w:val="18"/>
            <w:rPrChange w:id="222" w:author="momna ali" w:date="2018-10-22T09:56:00Z">
              <w:rPr>
                <w:webHidden/>
              </w:rPr>
            </w:rPrChange>
          </w:rPr>
          <w:tab/>
        </w:r>
        <w:r w:rsidRPr="003D240F">
          <w:rPr>
            <w:webHidden/>
            <w:sz w:val="18"/>
            <w:szCs w:val="18"/>
            <w:rPrChange w:id="223" w:author="momna ali" w:date="2018-10-22T09:56:00Z">
              <w:rPr>
                <w:webHidden/>
              </w:rPr>
            </w:rPrChange>
          </w:rPr>
          <w:fldChar w:fldCharType="begin"/>
        </w:r>
        <w:r w:rsidRPr="003D240F">
          <w:rPr>
            <w:webHidden/>
            <w:sz w:val="18"/>
            <w:szCs w:val="18"/>
            <w:rPrChange w:id="224" w:author="momna ali" w:date="2018-10-22T09:56:00Z">
              <w:rPr>
                <w:webHidden/>
              </w:rPr>
            </w:rPrChange>
          </w:rPr>
          <w:instrText xml:space="preserve"> PAGEREF _Toc527627627 \h </w:instrText>
        </w:r>
      </w:ins>
      <w:r w:rsidRPr="003D240F">
        <w:rPr>
          <w:webHidden/>
          <w:sz w:val="18"/>
          <w:szCs w:val="18"/>
          <w:rPrChange w:id="225" w:author="momna ali" w:date="2018-10-22T09:56:00Z">
            <w:rPr>
              <w:webHidden/>
              <w:sz w:val="18"/>
              <w:szCs w:val="18"/>
            </w:rPr>
          </w:rPrChange>
        </w:rPr>
      </w:r>
      <w:r w:rsidRPr="003D240F">
        <w:rPr>
          <w:webHidden/>
          <w:sz w:val="18"/>
          <w:szCs w:val="18"/>
          <w:rPrChange w:id="226" w:author="momna ali" w:date="2018-10-22T09:56:00Z">
            <w:rPr>
              <w:webHidden/>
            </w:rPr>
          </w:rPrChange>
        </w:rPr>
        <w:fldChar w:fldCharType="separate"/>
      </w:r>
      <w:ins w:id="227" w:author="momna ali" w:date="2018-11-07T11:49:00Z">
        <w:r w:rsidR="0003066B">
          <w:rPr>
            <w:webHidden/>
            <w:sz w:val="18"/>
            <w:szCs w:val="18"/>
          </w:rPr>
          <w:t>6</w:t>
        </w:r>
      </w:ins>
      <w:ins w:id="228" w:author="momna ali" w:date="2018-10-18T12:04:00Z">
        <w:r w:rsidRPr="003D240F">
          <w:rPr>
            <w:webHidden/>
            <w:sz w:val="18"/>
            <w:szCs w:val="18"/>
            <w:rPrChange w:id="229" w:author="momna ali" w:date="2018-10-22T09:56:00Z">
              <w:rPr>
                <w:webHidden/>
              </w:rPr>
            </w:rPrChange>
          </w:rPr>
          <w:fldChar w:fldCharType="end"/>
        </w:r>
        <w:r w:rsidRPr="00690C03">
          <w:rPr>
            <w:rStyle w:val="Hyperlink"/>
            <w:b w:val="0"/>
            <w:sz w:val="18"/>
            <w:szCs w:val="18"/>
            <w:rPrChange w:id="230" w:author="momna ali" w:date="2018-10-18T12:05:00Z">
              <w:rPr>
                <w:rStyle w:val="Hyperlink"/>
              </w:rPr>
            </w:rPrChange>
          </w:rPr>
          <w:fldChar w:fldCharType="end"/>
        </w:r>
      </w:ins>
    </w:p>
    <w:p w:rsidR="00944C30" w:rsidRPr="00944C30" w:rsidRDefault="00944C30">
      <w:pPr>
        <w:rPr>
          <w:ins w:id="231" w:author="momna ali" w:date="2018-10-18T12:04:00Z"/>
          <w:b/>
          <w:rPrChange w:id="232" w:author="momna ali" w:date="2018-10-22T10:47:00Z">
            <w:rPr>
              <w:ins w:id="233" w:author="momna ali" w:date="2018-10-18T12:04:00Z"/>
              <w:rFonts w:asciiTheme="minorHAnsi" w:eastAsiaTheme="minorEastAsia" w:hAnsiTheme="minorHAnsi" w:cstheme="minorBidi"/>
              <w:b w:val="0"/>
              <w:sz w:val="22"/>
            </w:rPr>
          </w:rPrChange>
        </w:rPr>
        <w:pPrChange w:id="234" w:author="momna ali" w:date="2018-10-22T10:47:00Z">
          <w:pPr>
            <w:pStyle w:val="TOC1"/>
          </w:pPr>
        </w:pPrChange>
      </w:pPr>
    </w:p>
    <w:p w:rsidR="00690C03" w:rsidRPr="00690C03" w:rsidRDefault="00690C03">
      <w:pPr>
        <w:pStyle w:val="TOC1"/>
        <w:spacing w:after="0"/>
        <w:rPr>
          <w:ins w:id="235" w:author="momna ali" w:date="2018-10-18T12:04:00Z"/>
          <w:rFonts w:eastAsiaTheme="minorEastAsia"/>
          <w:b w:val="0"/>
          <w:sz w:val="18"/>
          <w:szCs w:val="18"/>
          <w:rPrChange w:id="236" w:author="momna ali" w:date="2018-10-18T12:05:00Z">
            <w:rPr>
              <w:ins w:id="237" w:author="momna ali" w:date="2018-10-18T12:04:00Z"/>
              <w:rFonts w:asciiTheme="minorHAnsi" w:eastAsiaTheme="minorEastAsia" w:hAnsiTheme="minorHAnsi" w:cstheme="minorBidi"/>
              <w:b w:val="0"/>
              <w:sz w:val="22"/>
            </w:rPr>
          </w:rPrChange>
        </w:rPr>
        <w:pPrChange w:id="238" w:author="momna ali" w:date="2018-10-22T10:47:00Z">
          <w:pPr>
            <w:pStyle w:val="TOC1"/>
          </w:pPr>
        </w:pPrChange>
      </w:pPr>
      <w:ins w:id="239" w:author="momna ali" w:date="2018-10-18T12:04:00Z">
        <w:r w:rsidRPr="00690C03">
          <w:rPr>
            <w:rStyle w:val="Hyperlink"/>
            <w:b w:val="0"/>
            <w:sz w:val="18"/>
            <w:szCs w:val="18"/>
            <w:rPrChange w:id="240" w:author="momna ali" w:date="2018-10-18T12:05:00Z">
              <w:rPr>
                <w:rStyle w:val="Hyperlink"/>
              </w:rPr>
            </w:rPrChange>
          </w:rPr>
          <w:fldChar w:fldCharType="begin"/>
        </w:r>
        <w:r w:rsidRPr="00690C03">
          <w:rPr>
            <w:rStyle w:val="Hyperlink"/>
            <w:b w:val="0"/>
            <w:sz w:val="18"/>
            <w:szCs w:val="18"/>
            <w:rPrChange w:id="241" w:author="momna ali" w:date="2018-10-18T12:05:00Z">
              <w:rPr>
                <w:rStyle w:val="Hyperlink"/>
              </w:rPr>
            </w:rPrChange>
          </w:rPr>
          <w:instrText xml:space="preserve"> </w:instrText>
        </w:r>
        <w:r w:rsidRPr="00690C03">
          <w:rPr>
            <w:b w:val="0"/>
            <w:sz w:val="18"/>
            <w:szCs w:val="18"/>
            <w:rPrChange w:id="242" w:author="momna ali" w:date="2018-10-18T12:05:00Z">
              <w:rPr/>
            </w:rPrChange>
          </w:rPr>
          <w:instrText>HYPERLINK \l "_Toc527627628"</w:instrText>
        </w:r>
        <w:r w:rsidRPr="00690C03">
          <w:rPr>
            <w:rStyle w:val="Hyperlink"/>
            <w:b w:val="0"/>
            <w:sz w:val="18"/>
            <w:szCs w:val="18"/>
            <w:rPrChange w:id="243" w:author="momna ali" w:date="2018-10-18T12:05:00Z">
              <w:rPr>
                <w:rStyle w:val="Hyperlink"/>
              </w:rPr>
            </w:rPrChange>
          </w:rPr>
          <w:instrText xml:space="preserve"> </w:instrText>
        </w:r>
        <w:r w:rsidRPr="00690C03">
          <w:rPr>
            <w:rStyle w:val="Hyperlink"/>
            <w:b w:val="0"/>
            <w:sz w:val="18"/>
            <w:szCs w:val="18"/>
            <w:rPrChange w:id="244" w:author="momna ali" w:date="2018-10-18T12:05:00Z">
              <w:rPr>
                <w:rStyle w:val="Hyperlink"/>
              </w:rPr>
            </w:rPrChange>
          </w:rPr>
          <w:fldChar w:fldCharType="separate"/>
        </w:r>
        <w:r w:rsidRPr="00690C03">
          <w:rPr>
            <w:rStyle w:val="Hyperlink"/>
            <w:rFonts w:eastAsiaTheme="minorHAnsi"/>
            <w:sz w:val="18"/>
            <w:szCs w:val="18"/>
            <w:rPrChange w:id="245" w:author="momna ali" w:date="2018-10-18T12:05:00Z">
              <w:rPr>
                <w:rStyle w:val="Hyperlink"/>
                <w:rFonts w:eastAsiaTheme="minorHAnsi"/>
              </w:rPr>
            </w:rPrChange>
          </w:rPr>
          <w:t>3.</w:t>
        </w:r>
        <w:r w:rsidRPr="00690C03">
          <w:rPr>
            <w:rFonts w:eastAsiaTheme="minorEastAsia"/>
            <w:sz w:val="18"/>
            <w:szCs w:val="18"/>
            <w:rPrChange w:id="246" w:author="momna ali" w:date="2018-10-18T12:05:00Z">
              <w:rPr>
                <w:rFonts w:asciiTheme="minorHAnsi" w:eastAsiaTheme="minorEastAsia" w:hAnsiTheme="minorHAnsi" w:cstheme="minorBidi"/>
                <w:b w:val="0"/>
                <w:sz w:val="22"/>
              </w:rPr>
            </w:rPrChange>
          </w:rPr>
          <w:tab/>
        </w:r>
        <w:r w:rsidRPr="00690C03">
          <w:rPr>
            <w:rStyle w:val="Hyperlink"/>
            <w:sz w:val="18"/>
            <w:szCs w:val="18"/>
            <w:rPrChange w:id="247" w:author="momna ali" w:date="2018-10-18T12:05:00Z">
              <w:rPr>
                <w:rStyle w:val="Hyperlink"/>
              </w:rPr>
            </w:rPrChange>
          </w:rPr>
          <w:t>System Navigation</w:t>
        </w:r>
        <w:r w:rsidRPr="003D240F">
          <w:rPr>
            <w:webHidden/>
            <w:sz w:val="18"/>
            <w:szCs w:val="18"/>
            <w:rPrChange w:id="248" w:author="momna ali" w:date="2018-10-22T09:56:00Z">
              <w:rPr>
                <w:webHidden/>
              </w:rPr>
            </w:rPrChange>
          </w:rPr>
          <w:tab/>
        </w:r>
        <w:r w:rsidRPr="003D240F">
          <w:rPr>
            <w:webHidden/>
            <w:sz w:val="18"/>
            <w:szCs w:val="18"/>
            <w:rPrChange w:id="249" w:author="momna ali" w:date="2018-10-22T09:56:00Z">
              <w:rPr>
                <w:webHidden/>
              </w:rPr>
            </w:rPrChange>
          </w:rPr>
          <w:fldChar w:fldCharType="begin"/>
        </w:r>
        <w:r w:rsidRPr="003D240F">
          <w:rPr>
            <w:webHidden/>
            <w:sz w:val="18"/>
            <w:szCs w:val="18"/>
            <w:rPrChange w:id="250" w:author="momna ali" w:date="2018-10-22T09:56:00Z">
              <w:rPr>
                <w:webHidden/>
              </w:rPr>
            </w:rPrChange>
          </w:rPr>
          <w:instrText xml:space="preserve"> PAGEREF _Toc527627628 \h </w:instrText>
        </w:r>
      </w:ins>
      <w:r w:rsidRPr="003D240F">
        <w:rPr>
          <w:webHidden/>
          <w:sz w:val="18"/>
          <w:szCs w:val="18"/>
          <w:rPrChange w:id="251" w:author="momna ali" w:date="2018-10-22T09:56:00Z">
            <w:rPr>
              <w:webHidden/>
              <w:sz w:val="18"/>
              <w:szCs w:val="18"/>
            </w:rPr>
          </w:rPrChange>
        </w:rPr>
      </w:r>
      <w:r w:rsidRPr="003D240F">
        <w:rPr>
          <w:webHidden/>
          <w:sz w:val="18"/>
          <w:szCs w:val="18"/>
          <w:rPrChange w:id="252" w:author="momna ali" w:date="2018-10-22T09:56:00Z">
            <w:rPr>
              <w:webHidden/>
            </w:rPr>
          </w:rPrChange>
        </w:rPr>
        <w:fldChar w:fldCharType="separate"/>
      </w:r>
      <w:ins w:id="253" w:author="momna ali" w:date="2018-11-07T11:49:00Z">
        <w:r w:rsidR="0003066B">
          <w:rPr>
            <w:webHidden/>
            <w:sz w:val="18"/>
            <w:szCs w:val="18"/>
          </w:rPr>
          <w:t>7</w:t>
        </w:r>
      </w:ins>
      <w:ins w:id="254" w:author="momna ali" w:date="2018-10-18T12:04:00Z">
        <w:r w:rsidRPr="003D240F">
          <w:rPr>
            <w:webHidden/>
            <w:sz w:val="18"/>
            <w:szCs w:val="18"/>
            <w:rPrChange w:id="255" w:author="momna ali" w:date="2018-10-22T09:56:00Z">
              <w:rPr>
                <w:webHidden/>
              </w:rPr>
            </w:rPrChange>
          </w:rPr>
          <w:fldChar w:fldCharType="end"/>
        </w:r>
        <w:r w:rsidRPr="00690C03">
          <w:rPr>
            <w:rStyle w:val="Hyperlink"/>
            <w:b w:val="0"/>
            <w:sz w:val="18"/>
            <w:szCs w:val="18"/>
            <w:rPrChange w:id="256" w:author="momna ali" w:date="2018-10-18T12:05:00Z">
              <w:rPr>
                <w:rStyle w:val="Hyperlink"/>
              </w:rPr>
            </w:rPrChange>
          </w:rPr>
          <w:fldChar w:fldCharType="end"/>
        </w:r>
      </w:ins>
    </w:p>
    <w:p w:rsidR="00690C03" w:rsidRPr="00690C03" w:rsidRDefault="00690C03" w:rsidP="0068614B">
      <w:pPr>
        <w:pStyle w:val="TOC2"/>
        <w:spacing w:after="0"/>
        <w:rPr>
          <w:ins w:id="257" w:author="momna ali" w:date="2018-10-18T12:04:00Z"/>
          <w:rFonts w:eastAsiaTheme="minorEastAsia"/>
          <w:noProof/>
          <w:rPrChange w:id="258" w:author="momna ali" w:date="2018-10-18T12:05:00Z">
            <w:rPr>
              <w:ins w:id="259" w:author="momna ali" w:date="2018-10-18T12:04:00Z"/>
              <w:rFonts w:eastAsiaTheme="minorEastAsia"/>
              <w:noProof/>
              <w:sz w:val="22"/>
            </w:rPr>
          </w:rPrChange>
        </w:rPr>
      </w:pPr>
      <w:ins w:id="260" w:author="momna ali" w:date="2018-10-18T12:04:00Z">
        <w:r w:rsidRPr="00690C03">
          <w:rPr>
            <w:rStyle w:val="Hyperlink"/>
            <w:rFonts w:ascii="Arial" w:hAnsi="Arial" w:cs="Arial"/>
            <w:noProof/>
            <w:sz w:val="18"/>
            <w:szCs w:val="18"/>
            <w:rPrChange w:id="261" w:author="momna ali" w:date="2018-10-18T12:05:00Z">
              <w:rPr>
                <w:rStyle w:val="Hyperlink"/>
                <w:noProof/>
              </w:rPr>
            </w:rPrChange>
          </w:rPr>
          <w:fldChar w:fldCharType="begin"/>
        </w:r>
        <w:r w:rsidRPr="00690C03">
          <w:rPr>
            <w:rStyle w:val="Hyperlink"/>
            <w:rFonts w:ascii="Arial" w:hAnsi="Arial" w:cs="Arial"/>
            <w:noProof/>
            <w:sz w:val="18"/>
            <w:szCs w:val="18"/>
            <w:rPrChange w:id="262" w:author="momna ali" w:date="2018-10-18T12:05:00Z">
              <w:rPr>
                <w:rStyle w:val="Hyperlink"/>
                <w:noProof/>
              </w:rPr>
            </w:rPrChange>
          </w:rPr>
          <w:instrText xml:space="preserve"> </w:instrText>
        </w:r>
        <w:r w:rsidRPr="00690C03">
          <w:rPr>
            <w:noProof/>
          </w:rPr>
          <w:instrText>HYPERLINK \l "_Toc527627629"</w:instrText>
        </w:r>
        <w:r w:rsidRPr="00690C03">
          <w:rPr>
            <w:rStyle w:val="Hyperlink"/>
            <w:rFonts w:ascii="Arial" w:hAnsi="Arial" w:cs="Arial"/>
            <w:noProof/>
            <w:sz w:val="18"/>
            <w:szCs w:val="18"/>
            <w:rPrChange w:id="263" w:author="momna ali" w:date="2018-10-18T12:05:00Z">
              <w:rPr>
                <w:rStyle w:val="Hyperlink"/>
                <w:noProof/>
              </w:rPr>
            </w:rPrChange>
          </w:rPr>
          <w:instrText xml:space="preserve"> </w:instrText>
        </w:r>
        <w:r w:rsidRPr="00690C03">
          <w:rPr>
            <w:rStyle w:val="Hyperlink"/>
            <w:rFonts w:ascii="Arial" w:hAnsi="Arial" w:cs="Arial"/>
            <w:noProof/>
            <w:sz w:val="18"/>
            <w:szCs w:val="18"/>
            <w:rPrChange w:id="264" w:author="momna ali" w:date="2018-10-18T12:05:00Z">
              <w:rPr>
                <w:rStyle w:val="Hyperlink"/>
                <w:noProof/>
              </w:rPr>
            </w:rPrChange>
          </w:rPr>
          <w:fldChar w:fldCharType="separate"/>
        </w:r>
        <w:r w:rsidRPr="00690C03">
          <w:rPr>
            <w:rStyle w:val="Hyperlink"/>
            <w:rFonts w:ascii="Arial" w:hAnsi="Arial" w:cs="Arial"/>
            <w:noProof/>
            <w:sz w:val="18"/>
            <w:szCs w:val="18"/>
            <w:rPrChange w:id="265" w:author="momna ali" w:date="2018-10-18T12:05:00Z">
              <w:rPr>
                <w:rStyle w:val="Hyperlink"/>
                <w:rFonts w:ascii="Arial" w:hAnsi="Arial" w:cs="Arial"/>
                <w:b/>
                <w:noProof/>
              </w:rPr>
            </w:rPrChange>
          </w:rPr>
          <w:t>3</w:t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266" w:author="momna ali" w:date="2018-10-22T10:47:00Z">
              <w:rPr>
                <w:rStyle w:val="Hyperlink"/>
                <w:rFonts w:ascii="Arial" w:hAnsi="Arial" w:cs="Arial"/>
                <w:b/>
                <w:noProof/>
              </w:rPr>
            </w:rPrChange>
          </w:rPr>
          <w:t>.1.</w:t>
        </w:r>
        <w:r w:rsidRPr="00944C30">
          <w:rPr>
            <w:rFonts w:ascii="Arial" w:eastAsiaTheme="minorEastAsia" w:hAnsi="Arial" w:cs="Arial"/>
            <w:noProof/>
            <w:sz w:val="18"/>
            <w:szCs w:val="18"/>
            <w:rPrChange w:id="267" w:author="momna ali" w:date="2018-10-22T10:47:00Z">
              <w:rPr>
                <w:rFonts w:eastAsiaTheme="minorEastAsia"/>
                <w:noProof/>
                <w:sz w:val="22"/>
              </w:rPr>
            </w:rPrChange>
          </w:rPr>
          <w:tab/>
        </w:r>
        <w:r w:rsidRPr="00944C30">
          <w:rPr>
            <w:rStyle w:val="Hyperlink"/>
            <w:rFonts w:ascii="Arial" w:hAnsi="Arial" w:cs="Arial"/>
            <w:noProof/>
            <w:sz w:val="18"/>
            <w:szCs w:val="18"/>
            <w:rPrChange w:id="268" w:author="momna ali" w:date="2018-10-22T10:47:00Z">
              <w:rPr>
                <w:rStyle w:val="Hyperlink"/>
                <w:rFonts w:ascii="Arial" w:hAnsi="Arial" w:cs="Arial"/>
                <w:b/>
                <w:noProof/>
              </w:rPr>
            </w:rPrChange>
          </w:rPr>
          <w:t>Enter the IMEI</w:t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269" w:author="momna ali" w:date="2018-10-22T10:47:00Z">
              <w:rPr>
                <w:noProof/>
                <w:webHidden/>
              </w:rPr>
            </w:rPrChange>
          </w:rPr>
          <w:tab/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270" w:author="momna ali" w:date="2018-10-22T10:47:00Z">
              <w:rPr>
                <w:noProof/>
                <w:webHidden/>
              </w:rPr>
            </w:rPrChange>
          </w:rPr>
          <w:fldChar w:fldCharType="begin"/>
        </w:r>
        <w:r w:rsidRPr="00944C30">
          <w:rPr>
            <w:rFonts w:ascii="Arial" w:hAnsi="Arial" w:cs="Arial"/>
            <w:noProof/>
            <w:webHidden/>
            <w:sz w:val="18"/>
            <w:szCs w:val="18"/>
            <w:rPrChange w:id="271" w:author="momna ali" w:date="2018-10-22T10:47:00Z">
              <w:rPr>
                <w:noProof/>
                <w:webHidden/>
              </w:rPr>
            </w:rPrChange>
          </w:rPr>
          <w:instrText xml:space="preserve"> PAGEREF _Toc527627629 \h </w:instrText>
        </w:r>
      </w:ins>
      <w:r w:rsidRPr="00944C30">
        <w:rPr>
          <w:rFonts w:ascii="Arial" w:hAnsi="Arial" w:cs="Arial"/>
          <w:noProof/>
          <w:webHidden/>
          <w:sz w:val="18"/>
          <w:szCs w:val="18"/>
          <w:rPrChange w:id="272" w:author="momna ali" w:date="2018-10-22T10:47:00Z">
            <w:rPr>
              <w:rFonts w:ascii="Arial" w:hAnsi="Arial" w:cs="Arial"/>
              <w:noProof/>
              <w:webHidden/>
              <w:sz w:val="18"/>
              <w:szCs w:val="18"/>
            </w:rPr>
          </w:rPrChange>
        </w:rPr>
      </w:r>
      <w:r w:rsidRPr="00944C30">
        <w:rPr>
          <w:rFonts w:ascii="Arial" w:hAnsi="Arial" w:cs="Arial"/>
          <w:noProof/>
          <w:webHidden/>
          <w:sz w:val="18"/>
          <w:szCs w:val="18"/>
          <w:rPrChange w:id="273" w:author="momna ali" w:date="2018-10-22T10:47:00Z">
            <w:rPr>
              <w:noProof/>
              <w:webHidden/>
            </w:rPr>
          </w:rPrChange>
        </w:rPr>
        <w:fldChar w:fldCharType="separate"/>
      </w:r>
      <w:ins w:id="274" w:author="momna ali" w:date="2018-11-07T11:49:00Z">
        <w:r w:rsidR="0003066B">
          <w:rPr>
            <w:rFonts w:ascii="Arial" w:hAnsi="Arial" w:cs="Arial"/>
            <w:noProof/>
            <w:webHidden/>
            <w:sz w:val="18"/>
            <w:szCs w:val="18"/>
          </w:rPr>
          <w:t>7</w:t>
        </w:r>
      </w:ins>
      <w:ins w:id="275" w:author="momna ali" w:date="2018-10-18T12:04:00Z">
        <w:r w:rsidRPr="00944C30">
          <w:rPr>
            <w:rFonts w:ascii="Arial" w:hAnsi="Arial" w:cs="Arial"/>
            <w:noProof/>
            <w:webHidden/>
            <w:sz w:val="18"/>
            <w:szCs w:val="18"/>
            <w:rPrChange w:id="276" w:author="momna ali" w:date="2018-10-22T10:47:00Z">
              <w:rPr>
                <w:noProof/>
                <w:webHidden/>
              </w:rPr>
            </w:rPrChange>
          </w:rPr>
          <w:fldChar w:fldCharType="end"/>
        </w:r>
        <w:r w:rsidRPr="00690C03">
          <w:rPr>
            <w:rStyle w:val="Hyperlink"/>
            <w:rFonts w:ascii="Arial" w:hAnsi="Arial" w:cs="Arial"/>
            <w:noProof/>
            <w:sz w:val="18"/>
            <w:szCs w:val="18"/>
            <w:rPrChange w:id="277" w:author="momna ali" w:date="2018-10-18T12:05:00Z">
              <w:rPr>
                <w:rStyle w:val="Hyperlink"/>
                <w:noProof/>
              </w:rPr>
            </w:rPrChange>
          </w:rPr>
          <w:fldChar w:fldCharType="end"/>
        </w:r>
      </w:ins>
    </w:p>
    <w:p w:rsidR="0040767E" w:rsidRPr="00690C03" w:rsidDel="00BD106B" w:rsidRDefault="0040767E">
      <w:pPr>
        <w:pStyle w:val="TOC1"/>
        <w:spacing w:after="0"/>
        <w:rPr>
          <w:del w:id="278" w:author="momna ali" w:date="2018-10-05T08:42:00Z"/>
          <w:rFonts w:eastAsiaTheme="minorEastAsia"/>
          <w:b w:val="0"/>
          <w:sz w:val="18"/>
          <w:szCs w:val="18"/>
          <w:rPrChange w:id="279" w:author="momna ali" w:date="2018-10-18T12:05:00Z">
            <w:rPr>
              <w:del w:id="280" w:author="momna ali" w:date="2018-10-05T08:42:00Z"/>
              <w:rFonts w:eastAsiaTheme="minorEastAsia"/>
              <w:sz w:val="22"/>
            </w:rPr>
          </w:rPrChange>
        </w:rPr>
        <w:pPrChange w:id="281" w:author="momna ali" w:date="2018-10-22T10:47:00Z">
          <w:pPr>
            <w:pStyle w:val="TOC1"/>
          </w:pPr>
        </w:pPrChange>
      </w:pPr>
    </w:p>
    <w:p w:rsidR="0040767E" w:rsidRPr="00690C03" w:rsidDel="00BD106B" w:rsidRDefault="0040767E">
      <w:pPr>
        <w:pStyle w:val="TOC1"/>
        <w:tabs>
          <w:tab w:val="left" w:pos="440"/>
        </w:tabs>
        <w:spacing w:after="0"/>
        <w:ind w:firstLine="180"/>
        <w:rPr>
          <w:del w:id="282" w:author="momna ali" w:date="2018-10-05T08:42:00Z"/>
          <w:rFonts w:eastAsiaTheme="minorEastAsia"/>
          <w:b w:val="0"/>
          <w:sz w:val="18"/>
          <w:szCs w:val="18"/>
          <w:rPrChange w:id="283" w:author="momna ali" w:date="2018-10-18T12:05:00Z">
            <w:rPr>
              <w:del w:id="284" w:author="momna ali" w:date="2018-10-05T08:42:00Z"/>
              <w:rFonts w:eastAsiaTheme="minorEastAsia"/>
              <w:sz w:val="18"/>
              <w:szCs w:val="18"/>
            </w:rPr>
          </w:rPrChange>
        </w:rPr>
        <w:pPrChange w:id="285" w:author="momna ali" w:date="2018-10-22T10:47:00Z">
          <w:pPr>
            <w:pStyle w:val="TOC1"/>
            <w:tabs>
              <w:tab w:val="left" w:pos="440"/>
            </w:tabs>
            <w:ind w:firstLine="180"/>
          </w:pPr>
        </w:pPrChange>
      </w:pPr>
      <w:del w:id="286" w:author="momna ali" w:date="2018-10-05T08:42:00Z">
        <w:r w:rsidRPr="00690C03" w:rsidDel="00BD106B">
          <w:rPr>
            <w:rStyle w:val="Hyperlink"/>
            <w:sz w:val="18"/>
            <w:szCs w:val="18"/>
          </w:rPr>
          <w:delText>1.</w:delText>
        </w:r>
        <w:r w:rsidRPr="00690C03" w:rsidDel="00BD106B">
          <w:rPr>
            <w:rFonts w:eastAsiaTheme="minorEastAsia"/>
            <w:sz w:val="18"/>
            <w:szCs w:val="18"/>
          </w:rPr>
          <w:tab/>
        </w:r>
        <w:r w:rsidRPr="00690C03" w:rsidDel="00BD106B">
          <w:rPr>
            <w:rStyle w:val="Hyperlink"/>
            <w:sz w:val="18"/>
            <w:szCs w:val="18"/>
          </w:rPr>
          <w:delText>Introduction</w:delText>
        </w:r>
        <w:r w:rsidRPr="00690C03" w:rsidDel="00BD106B">
          <w:rPr>
            <w:webHidden/>
            <w:sz w:val="18"/>
            <w:szCs w:val="18"/>
          </w:rPr>
          <w:tab/>
          <w:delText>4</w:delText>
        </w:r>
      </w:del>
    </w:p>
    <w:p w:rsidR="0040767E" w:rsidRPr="00690C03" w:rsidDel="00BD106B" w:rsidRDefault="0040767E" w:rsidP="0068614B">
      <w:pPr>
        <w:pStyle w:val="TOC2"/>
        <w:spacing w:after="0"/>
        <w:ind w:firstLine="210"/>
        <w:rPr>
          <w:del w:id="287" w:author="momna ali" w:date="2018-10-05T08:42:00Z"/>
          <w:rFonts w:ascii="Arial" w:eastAsiaTheme="minorEastAsia" w:hAnsi="Arial" w:cs="Arial"/>
          <w:noProof/>
          <w:sz w:val="18"/>
          <w:szCs w:val="18"/>
        </w:rPr>
      </w:pPr>
      <w:del w:id="288" w:author="momna ali" w:date="2018-10-05T08:42:00Z">
        <w:r w:rsidRPr="00690C03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1.1.</w:delText>
        </w:r>
        <w:r w:rsidRPr="00690C03" w:rsidDel="00BD106B">
          <w:rPr>
            <w:rFonts w:ascii="Arial" w:eastAsiaTheme="minorEastAsia" w:hAnsi="Arial" w:cs="Arial"/>
            <w:noProof/>
            <w:sz w:val="18"/>
            <w:szCs w:val="18"/>
          </w:rPr>
          <w:tab/>
        </w:r>
        <w:r w:rsidRPr="00690C03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Purpose</w:delText>
        </w:r>
        <w:r w:rsidRPr="00690C03" w:rsidDel="00BD106B">
          <w:rPr>
            <w:rFonts w:ascii="Arial" w:hAnsi="Arial" w:cs="Arial"/>
            <w:noProof/>
            <w:webHidden/>
            <w:sz w:val="18"/>
            <w:szCs w:val="18"/>
          </w:rPr>
          <w:tab/>
          <w:delText>4</w:delText>
        </w:r>
      </w:del>
    </w:p>
    <w:p w:rsidR="0040767E" w:rsidRPr="00690C03" w:rsidDel="00BD106B" w:rsidRDefault="0040767E">
      <w:pPr>
        <w:pStyle w:val="TOC2"/>
        <w:spacing w:after="0"/>
        <w:ind w:firstLine="210"/>
        <w:rPr>
          <w:del w:id="289" w:author="momna ali" w:date="2018-10-05T08:42:00Z"/>
          <w:rFonts w:ascii="Arial" w:eastAsiaTheme="minorEastAsia" w:hAnsi="Arial" w:cs="Arial"/>
          <w:noProof/>
          <w:sz w:val="18"/>
          <w:szCs w:val="18"/>
        </w:rPr>
        <w:pPrChange w:id="290" w:author="momna ali" w:date="2018-10-22T10:47:00Z">
          <w:pPr>
            <w:pStyle w:val="TOC2"/>
            <w:ind w:firstLine="210"/>
          </w:pPr>
        </w:pPrChange>
      </w:pPr>
      <w:del w:id="291" w:author="momna ali" w:date="2018-10-05T08:42:00Z">
        <w:r w:rsidRPr="00690C03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1.2.</w:delText>
        </w:r>
        <w:r w:rsidRPr="00690C03" w:rsidDel="00BD106B">
          <w:rPr>
            <w:rFonts w:ascii="Arial" w:eastAsiaTheme="minorEastAsia" w:hAnsi="Arial" w:cs="Arial"/>
            <w:noProof/>
            <w:sz w:val="18"/>
            <w:szCs w:val="18"/>
          </w:rPr>
          <w:tab/>
        </w:r>
        <w:r w:rsidRPr="00690C03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Interoperability</w:delText>
        </w:r>
        <w:r w:rsidRPr="00690C03" w:rsidDel="00BD106B">
          <w:rPr>
            <w:rFonts w:ascii="Arial" w:hAnsi="Arial" w:cs="Arial"/>
            <w:noProof/>
            <w:webHidden/>
            <w:sz w:val="18"/>
            <w:szCs w:val="18"/>
          </w:rPr>
          <w:tab/>
          <w:delText>4</w:delText>
        </w:r>
      </w:del>
    </w:p>
    <w:p w:rsidR="0040767E" w:rsidRPr="00690C03" w:rsidDel="00BD106B" w:rsidRDefault="0040767E">
      <w:pPr>
        <w:pStyle w:val="TOC2"/>
        <w:spacing w:after="0"/>
        <w:ind w:firstLine="210"/>
        <w:rPr>
          <w:del w:id="292" w:author="momna ali" w:date="2018-10-05T08:42:00Z"/>
          <w:rFonts w:ascii="Arial" w:eastAsiaTheme="minorEastAsia" w:hAnsi="Arial" w:cs="Arial"/>
          <w:noProof/>
          <w:sz w:val="18"/>
          <w:szCs w:val="18"/>
        </w:rPr>
        <w:pPrChange w:id="293" w:author="momna ali" w:date="2018-10-22T10:47:00Z">
          <w:pPr>
            <w:pStyle w:val="TOC2"/>
            <w:ind w:firstLine="210"/>
          </w:pPr>
        </w:pPrChange>
      </w:pPr>
      <w:del w:id="294" w:author="momna ali" w:date="2018-10-05T08:42:00Z">
        <w:r w:rsidRPr="00690C03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1.3.</w:delText>
        </w:r>
        <w:r w:rsidRPr="00690C03" w:rsidDel="00BD106B">
          <w:rPr>
            <w:rFonts w:ascii="Arial" w:eastAsiaTheme="minorEastAsia" w:hAnsi="Arial" w:cs="Arial"/>
            <w:noProof/>
            <w:sz w:val="18"/>
            <w:szCs w:val="18"/>
          </w:rPr>
          <w:tab/>
        </w:r>
        <w:r w:rsidRPr="00690C03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Quick Reference</w:delText>
        </w:r>
        <w:r w:rsidRPr="00690C03" w:rsidDel="00BD106B">
          <w:rPr>
            <w:rFonts w:ascii="Arial" w:hAnsi="Arial" w:cs="Arial"/>
            <w:noProof/>
            <w:webHidden/>
            <w:sz w:val="18"/>
            <w:szCs w:val="18"/>
          </w:rPr>
          <w:tab/>
          <w:delText>4</w:delText>
        </w:r>
      </w:del>
    </w:p>
    <w:p w:rsidR="0040767E" w:rsidRPr="00690C03" w:rsidDel="00BD106B" w:rsidRDefault="0040767E">
      <w:pPr>
        <w:pStyle w:val="TOC2"/>
        <w:spacing w:after="0"/>
        <w:ind w:firstLine="210"/>
        <w:rPr>
          <w:del w:id="295" w:author="momna ali" w:date="2018-10-05T08:42:00Z"/>
          <w:rFonts w:ascii="Arial" w:eastAsiaTheme="minorEastAsia" w:hAnsi="Arial" w:cs="Arial"/>
          <w:noProof/>
          <w:sz w:val="18"/>
          <w:szCs w:val="18"/>
        </w:rPr>
        <w:pPrChange w:id="296" w:author="momna ali" w:date="2018-10-22T10:47:00Z">
          <w:pPr>
            <w:pStyle w:val="TOC2"/>
            <w:ind w:firstLine="210"/>
          </w:pPr>
        </w:pPrChange>
      </w:pPr>
      <w:del w:id="297" w:author="momna ali" w:date="2018-10-05T08:42:00Z">
        <w:r w:rsidRPr="00690C03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1.4.</w:delText>
        </w:r>
        <w:r w:rsidRPr="00690C03" w:rsidDel="00BD106B">
          <w:rPr>
            <w:rFonts w:ascii="Arial" w:eastAsiaTheme="minorEastAsia" w:hAnsi="Arial" w:cs="Arial"/>
            <w:noProof/>
            <w:sz w:val="18"/>
            <w:szCs w:val="18"/>
          </w:rPr>
          <w:tab/>
        </w:r>
        <w:r w:rsidRPr="00690C03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Definitions, Acronyms, and Abbreviations</w:delText>
        </w:r>
        <w:r w:rsidRPr="00690C03" w:rsidDel="00BD106B">
          <w:rPr>
            <w:rFonts w:ascii="Arial" w:hAnsi="Arial" w:cs="Arial"/>
            <w:noProof/>
            <w:webHidden/>
            <w:sz w:val="18"/>
            <w:szCs w:val="18"/>
          </w:rPr>
          <w:tab/>
          <w:delText>5</w:delText>
        </w:r>
      </w:del>
    </w:p>
    <w:p w:rsidR="0040767E" w:rsidRPr="00690C03" w:rsidDel="00BD106B" w:rsidRDefault="0040767E">
      <w:pPr>
        <w:pStyle w:val="TOC1"/>
        <w:tabs>
          <w:tab w:val="left" w:pos="440"/>
        </w:tabs>
        <w:spacing w:after="0"/>
        <w:rPr>
          <w:del w:id="298" w:author="momna ali" w:date="2018-10-05T08:42:00Z"/>
          <w:rFonts w:eastAsiaTheme="minorEastAsia"/>
          <w:b w:val="0"/>
          <w:sz w:val="18"/>
          <w:szCs w:val="18"/>
        </w:rPr>
        <w:pPrChange w:id="299" w:author="momna ali" w:date="2018-10-22T10:47:00Z">
          <w:pPr>
            <w:pStyle w:val="TOC1"/>
            <w:tabs>
              <w:tab w:val="left" w:pos="440"/>
            </w:tabs>
          </w:pPr>
        </w:pPrChange>
      </w:pPr>
      <w:del w:id="300" w:author="momna ali" w:date="2018-10-05T08:42:00Z">
        <w:r w:rsidRPr="00690C03" w:rsidDel="00BD106B">
          <w:rPr>
            <w:rStyle w:val="Hyperlink"/>
            <w:sz w:val="18"/>
            <w:szCs w:val="18"/>
          </w:rPr>
          <w:delText>2.</w:delText>
        </w:r>
        <w:r w:rsidRPr="00690C03" w:rsidDel="00BD106B">
          <w:rPr>
            <w:rFonts w:eastAsiaTheme="minorEastAsia"/>
            <w:sz w:val="18"/>
            <w:szCs w:val="18"/>
          </w:rPr>
          <w:tab/>
        </w:r>
        <w:r w:rsidRPr="00690C03" w:rsidDel="00BD106B">
          <w:rPr>
            <w:rStyle w:val="Hyperlink"/>
            <w:sz w:val="18"/>
            <w:szCs w:val="18"/>
          </w:rPr>
          <w:delText>System Description</w:delText>
        </w:r>
        <w:r w:rsidRPr="00690C03" w:rsidDel="00BD106B">
          <w:rPr>
            <w:webHidden/>
            <w:sz w:val="18"/>
            <w:szCs w:val="18"/>
          </w:rPr>
          <w:tab/>
          <w:delText>6</w:delText>
        </w:r>
      </w:del>
    </w:p>
    <w:p w:rsidR="0040767E" w:rsidRPr="00690C03" w:rsidDel="00BD106B" w:rsidRDefault="0040767E">
      <w:pPr>
        <w:pStyle w:val="TOC1"/>
        <w:tabs>
          <w:tab w:val="left" w:pos="660"/>
        </w:tabs>
        <w:spacing w:after="0"/>
        <w:ind w:left="450"/>
        <w:rPr>
          <w:del w:id="301" w:author="momna ali" w:date="2018-10-05T08:42:00Z"/>
          <w:rFonts w:eastAsiaTheme="minorEastAsia"/>
          <w:b w:val="0"/>
          <w:sz w:val="18"/>
          <w:szCs w:val="18"/>
          <w:rPrChange w:id="302" w:author="momna ali" w:date="2018-10-18T12:05:00Z">
            <w:rPr>
              <w:del w:id="303" w:author="momna ali" w:date="2018-10-05T08:42:00Z"/>
              <w:rFonts w:eastAsiaTheme="minorEastAsia"/>
              <w:sz w:val="18"/>
              <w:szCs w:val="18"/>
            </w:rPr>
          </w:rPrChange>
        </w:rPr>
        <w:pPrChange w:id="304" w:author="momna ali" w:date="2018-10-22T10:47:00Z">
          <w:pPr>
            <w:pStyle w:val="TOC1"/>
            <w:tabs>
              <w:tab w:val="left" w:pos="660"/>
            </w:tabs>
            <w:ind w:left="450"/>
          </w:pPr>
        </w:pPrChange>
      </w:pPr>
      <w:del w:id="305" w:author="momna ali" w:date="2018-10-05T08:42:00Z">
        <w:r w:rsidRPr="00690C03" w:rsidDel="00BD106B">
          <w:rPr>
            <w:rStyle w:val="Hyperlink"/>
            <w:sz w:val="18"/>
            <w:szCs w:val="18"/>
          </w:rPr>
          <w:delText>2.1.Key Features</w:delText>
        </w:r>
        <w:r w:rsidRPr="00690C03" w:rsidDel="00BD106B">
          <w:rPr>
            <w:webHidden/>
            <w:sz w:val="18"/>
            <w:szCs w:val="18"/>
          </w:rPr>
          <w:tab/>
          <w:delText>6</w:delText>
        </w:r>
      </w:del>
    </w:p>
    <w:p w:rsidR="0040767E" w:rsidRPr="00690C03" w:rsidDel="00BD106B" w:rsidRDefault="0040767E">
      <w:pPr>
        <w:pStyle w:val="TOC1"/>
        <w:tabs>
          <w:tab w:val="left" w:pos="880"/>
        </w:tabs>
        <w:spacing w:after="0"/>
        <w:ind w:left="720"/>
        <w:rPr>
          <w:del w:id="306" w:author="momna ali" w:date="2018-10-05T08:42:00Z"/>
          <w:rFonts w:eastAsiaTheme="minorEastAsia"/>
          <w:b w:val="0"/>
          <w:sz w:val="18"/>
          <w:szCs w:val="18"/>
          <w:rPrChange w:id="307" w:author="momna ali" w:date="2018-10-18T12:05:00Z">
            <w:rPr>
              <w:del w:id="308" w:author="momna ali" w:date="2018-10-05T08:42:00Z"/>
              <w:rFonts w:eastAsiaTheme="minorEastAsia"/>
              <w:sz w:val="18"/>
              <w:szCs w:val="18"/>
            </w:rPr>
          </w:rPrChange>
        </w:rPr>
        <w:pPrChange w:id="309" w:author="momna ali" w:date="2018-10-22T10:47:00Z">
          <w:pPr>
            <w:pStyle w:val="TOC1"/>
            <w:tabs>
              <w:tab w:val="left" w:pos="880"/>
            </w:tabs>
            <w:ind w:left="720"/>
          </w:pPr>
        </w:pPrChange>
      </w:pPr>
      <w:del w:id="310" w:author="momna ali" w:date="2018-10-05T08:42:00Z">
        <w:r w:rsidRPr="00690C03" w:rsidDel="00BD106B">
          <w:rPr>
            <w:rStyle w:val="Hyperlink"/>
            <w:sz w:val="18"/>
            <w:szCs w:val="18"/>
          </w:rPr>
          <w:delText>2.1.1.Enter the IMEI</w:delText>
        </w:r>
        <w:r w:rsidRPr="00690C03" w:rsidDel="00BD106B">
          <w:rPr>
            <w:webHidden/>
            <w:sz w:val="18"/>
            <w:szCs w:val="18"/>
          </w:rPr>
          <w:tab/>
          <w:delText>7</w:delText>
        </w:r>
      </w:del>
    </w:p>
    <w:p w:rsidR="0040767E" w:rsidRPr="00690C03" w:rsidDel="00BD106B" w:rsidRDefault="0040767E">
      <w:pPr>
        <w:pStyle w:val="TOC1"/>
        <w:tabs>
          <w:tab w:val="left" w:pos="440"/>
        </w:tabs>
        <w:spacing w:after="0"/>
        <w:rPr>
          <w:del w:id="311" w:author="momna ali" w:date="2018-10-05T08:42:00Z"/>
          <w:rFonts w:eastAsiaTheme="minorEastAsia"/>
          <w:b w:val="0"/>
          <w:sz w:val="18"/>
          <w:szCs w:val="18"/>
        </w:rPr>
        <w:pPrChange w:id="312" w:author="momna ali" w:date="2018-10-22T10:47:00Z">
          <w:pPr>
            <w:pStyle w:val="TOC1"/>
            <w:tabs>
              <w:tab w:val="left" w:pos="440"/>
            </w:tabs>
          </w:pPr>
        </w:pPrChange>
      </w:pPr>
      <w:del w:id="313" w:author="momna ali" w:date="2018-10-05T08:42:00Z">
        <w:r w:rsidRPr="00690C03" w:rsidDel="00BD106B">
          <w:rPr>
            <w:rStyle w:val="Hyperlink"/>
            <w:sz w:val="18"/>
            <w:szCs w:val="18"/>
          </w:rPr>
          <w:delText>3.</w:delText>
        </w:r>
        <w:r w:rsidRPr="00690C03" w:rsidDel="00BD106B">
          <w:rPr>
            <w:rFonts w:eastAsiaTheme="minorEastAsia"/>
            <w:sz w:val="18"/>
            <w:szCs w:val="18"/>
          </w:rPr>
          <w:tab/>
        </w:r>
        <w:r w:rsidRPr="00690C03" w:rsidDel="00BD106B">
          <w:rPr>
            <w:rStyle w:val="Hyperlink"/>
            <w:sz w:val="18"/>
            <w:szCs w:val="18"/>
          </w:rPr>
          <w:delText>Frequently Asked Questions</w:delText>
        </w:r>
        <w:r w:rsidRPr="00690C03" w:rsidDel="00BD106B">
          <w:rPr>
            <w:webHidden/>
            <w:sz w:val="18"/>
            <w:szCs w:val="18"/>
          </w:rPr>
          <w:tab/>
          <w:delText>9</w:delText>
        </w:r>
      </w:del>
    </w:p>
    <w:p w:rsidR="009C0E15" w:rsidRPr="00424096" w:rsidRDefault="002522B0">
      <w:pPr>
        <w:pStyle w:val="xFMHead2"/>
        <w:spacing w:after="0"/>
        <w:rPr>
          <w:ins w:id="314" w:author="momna ali" w:date="2018-10-05T12:02:00Z"/>
          <w:b w:val="0"/>
          <w:sz w:val="18"/>
          <w:szCs w:val="18"/>
          <w:rPrChange w:id="315" w:author="momna ali" w:date="2018-10-05T12:13:00Z">
            <w:rPr>
              <w:ins w:id="316" w:author="momna ali" w:date="2018-10-05T12:02:00Z"/>
            </w:rPr>
          </w:rPrChange>
        </w:rPr>
        <w:pPrChange w:id="317" w:author="momna ali" w:date="2018-10-22T10:47:00Z">
          <w:pPr>
            <w:pStyle w:val="xFMHead2"/>
          </w:pPr>
        </w:pPrChange>
      </w:pPr>
      <w:r w:rsidRPr="00690C03">
        <w:rPr>
          <w:b w:val="0"/>
          <w:sz w:val="18"/>
          <w:szCs w:val="18"/>
          <w:rPrChange w:id="318" w:author="momna ali" w:date="2018-10-18T12:05:00Z">
            <w:rPr/>
          </w:rPrChange>
        </w:rPr>
        <w:fldChar w:fldCharType="end"/>
      </w:r>
      <w:r w:rsidRPr="00424096">
        <w:rPr>
          <w:b w:val="0"/>
          <w:sz w:val="18"/>
          <w:szCs w:val="18"/>
          <w:rPrChange w:id="319" w:author="momna ali" w:date="2018-10-05T12:13:00Z">
            <w:rPr/>
          </w:rPrChange>
        </w:rPr>
        <w:t xml:space="preserve"> </w:t>
      </w:r>
    </w:p>
    <w:p w:rsidR="003D240F" w:rsidRDefault="003D240F" w:rsidP="003D240F">
      <w:pPr>
        <w:pStyle w:val="xFMHead2"/>
        <w:rPr>
          <w:ins w:id="320" w:author="momna ali" w:date="2018-10-22T09:58:00Z"/>
        </w:rPr>
      </w:pPr>
    </w:p>
    <w:p w:rsidR="003D240F" w:rsidRPr="00944C30" w:rsidRDefault="003D240F" w:rsidP="003D240F">
      <w:pPr>
        <w:pStyle w:val="xFMHead2"/>
        <w:rPr>
          <w:ins w:id="321" w:author="momna ali" w:date="2018-10-22T09:58:00Z"/>
          <w:sz w:val="22"/>
          <w:szCs w:val="22"/>
          <w:rPrChange w:id="322" w:author="momna ali" w:date="2018-10-22T10:47:00Z">
            <w:rPr>
              <w:ins w:id="323" w:author="momna ali" w:date="2018-10-22T09:58:00Z"/>
            </w:rPr>
          </w:rPrChange>
        </w:rPr>
      </w:pPr>
      <w:ins w:id="324" w:author="momna ali" w:date="2018-10-22T09:58:00Z">
        <w:r w:rsidRPr="00944C30">
          <w:rPr>
            <w:sz w:val="22"/>
            <w:szCs w:val="22"/>
            <w:rPrChange w:id="325" w:author="momna ali" w:date="2018-10-22T10:47:00Z">
              <w:rPr/>
            </w:rPrChange>
          </w:rPr>
          <w:t>Figures</w:t>
        </w:r>
      </w:ins>
    </w:p>
    <w:p w:rsidR="003D240F" w:rsidRPr="00711B91" w:rsidRDefault="003D240F" w:rsidP="003D240F">
      <w:pPr>
        <w:pStyle w:val="TableofFigures"/>
        <w:tabs>
          <w:tab w:val="right" w:leader="dot" w:pos="9017"/>
        </w:tabs>
        <w:rPr>
          <w:ins w:id="326" w:author="momna ali" w:date="2018-10-22T09:58:00Z"/>
          <w:rFonts w:ascii="Arial" w:eastAsiaTheme="minorEastAsia" w:hAnsi="Arial" w:cs="Arial"/>
          <w:noProof/>
          <w:sz w:val="18"/>
          <w:szCs w:val="18"/>
        </w:rPr>
      </w:pPr>
      <w:ins w:id="327" w:author="momna ali" w:date="2018-10-22T09:58:00Z">
        <w:r>
          <w:fldChar w:fldCharType="begin"/>
        </w:r>
        <w:r>
          <w:instrText xml:space="preserve"> TOC \h \z \c "Figure" </w:instrText>
        </w:r>
        <w:r>
          <w:fldChar w:fldCharType="separate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begin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Fonts w:ascii="Arial" w:hAnsi="Arial" w:cs="Arial"/>
            <w:noProof/>
            <w:sz w:val="18"/>
            <w:szCs w:val="18"/>
          </w:rPr>
          <w:instrText>HYPERLINK \l "_Toc526513957"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separate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t>Figure 1 - Check IMEI Status</w:t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tab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instrText xml:space="preserve"> PAGEREF _Toc526513957 \h </w:instrText>
        </w:r>
      </w:ins>
      <w:r w:rsidRPr="00711B91">
        <w:rPr>
          <w:rFonts w:ascii="Arial" w:hAnsi="Arial" w:cs="Arial"/>
          <w:noProof/>
          <w:webHidden/>
          <w:sz w:val="18"/>
          <w:szCs w:val="18"/>
        </w:rPr>
      </w:r>
      <w:ins w:id="328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</w:ins>
      <w:ins w:id="329" w:author="momna ali" w:date="2018-11-07T11:49:00Z">
        <w:r w:rsidR="0003066B">
          <w:rPr>
            <w:rFonts w:ascii="Arial" w:hAnsi="Arial" w:cs="Arial"/>
            <w:noProof/>
            <w:webHidden/>
            <w:sz w:val="18"/>
            <w:szCs w:val="18"/>
          </w:rPr>
          <w:t>7</w:t>
        </w:r>
      </w:ins>
      <w:ins w:id="330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end"/>
        </w:r>
      </w:ins>
    </w:p>
    <w:p w:rsidR="003D240F" w:rsidRPr="00711B91" w:rsidRDefault="003D240F" w:rsidP="003D240F">
      <w:pPr>
        <w:pStyle w:val="TableofFigures"/>
        <w:tabs>
          <w:tab w:val="right" w:leader="dot" w:pos="9017"/>
        </w:tabs>
        <w:rPr>
          <w:ins w:id="331" w:author="momna ali" w:date="2018-10-22T09:58:00Z"/>
          <w:rFonts w:ascii="Arial" w:eastAsiaTheme="minorEastAsia" w:hAnsi="Arial" w:cs="Arial"/>
          <w:noProof/>
          <w:sz w:val="18"/>
          <w:szCs w:val="18"/>
        </w:rPr>
      </w:pPr>
      <w:ins w:id="332" w:author="momna ali" w:date="2018-10-22T09:58:00Z"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begin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Fonts w:ascii="Arial" w:hAnsi="Arial" w:cs="Arial"/>
            <w:noProof/>
            <w:sz w:val="18"/>
            <w:szCs w:val="18"/>
          </w:rPr>
          <w:instrText>HYPERLINK \l "_Toc526513958"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separate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t>Figure 2 - Device Status</w:t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tab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instrText xml:space="preserve"> PAGEREF _Toc526513958 \h </w:instrText>
        </w:r>
      </w:ins>
      <w:r w:rsidRPr="00711B91">
        <w:rPr>
          <w:rFonts w:ascii="Arial" w:hAnsi="Arial" w:cs="Arial"/>
          <w:noProof/>
          <w:webHidden/>
          <w:sz w:val="18"/>
          <w:szCs w:val="18"/>
        </w:rPr>
      </w:r>
      <w:ins w:id="333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</w:ins>
      <w:ins w:id="334" w:author="momna ali" w:date="2018-11-07T11:49:00Z">
        <w:r w:rsidR="0003066B">
          <w:rPr>
            <w:rFonts w:ascii="Arial" w:hAnsi="Arial" w:cs="Arial"/>
            <w:noProof/>
            <w:webHidden/>
            <w:sz w:val="18"/>
            <w:szCs w:val="18"/>
          </w:rPr>
          <w:t>8</w:t>
        </w:r>
      </w:ins>
      <w:ins w:id="335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end"/>
        </w:r>
      </w:ins>
    </w:p>
    <w:p w:rsidR="003D240F" w:rsidRPr="002F3AC9" w:rsidRDefault="003D240F" w:rsidP="003D240F">
      <w:pPr>
        <w:pStyle w:val="TableofFigures"/>
        <w:tabs>
          <w:tab w:val="right" w:leader="dot" w:pos="9350"/>
        </w:tabs>
        <w:rPr>
          <w:ins w:id="336" w:author="momna ali" w:date="2018-10-22T09:58:00Z"/>
          <w:rStyle w:val="Hyperlink"/>
          <w:rFonts w:ascii="Arial" w:hAnsi="Arial" w:cs="Arial"/>
          <w:noProof/>
          <w:sz w:val="18"/>
          <w:szCs w:val="18"/>
        </w:rPr>
      </w:pPr>
      <w:ins w:id="337" w:author="momna ali" w:date="2018-10-22T09:58:00Z">
        <w:r>
          <w:fldChar w:fldCharType="end"/>
        </w:r>
        <w:r>
          <w:fldChar w:fldCharType="begin"/>
        </w:r>
        <w:r>
          <w:instrText xml:space="preserve"> TOC \h \z \c "Figure" </w:instrText>
        </w:r>
        <w:r>
          <w:fldChar w:fldCharType="separate"/>
        </w:r>
      </w:ins>
    </w:p>
    <w:p w:rsidR="003D240F" w:rsidRDefault="003D240F" w:rsidP="003D240F">
      <w:pPr>
        <w:rPr>
          <w:ins w:id="338" w:author="momna ali" w:date="2018-10-22T09:58:00Z"/>
        </w:rPr>
      </w:pPr>
    </w:p>
    <w:p w:rsidR="003D240F" w:rsidRPr="002522B0" w:rsidRDefault="003D240F" w:rsidP="003D240F">
      <w:pPr>
        <w:rPr>
          <w:ins w:id="339" w:author="momna ali" w:date="2018-10-22T09:58:00Z"/>
        </w:rPr>
      </w:pPr>
    </w:p>
    <w:p w:rsidR="003D240F" w:rsidRDefault="003D240F" w:rsidP="003D240F">
      <w:pPr>
        <w:tabs>
          <w:tab w:val="left" w:pos="3750"/>
        </w:tabs>
        <w:rPr>
          <w:ins w:id="340" w:author="momna ali" w:date="2018-10-22T09:58:00Z"/>
        </w:rPr>
      </w:pPr>
      <w:ins w:id="341" w:author="momna ali" w:date="2018-10-22T09:58:00Z">
        <w:r>
          <w:fldChar w:fldCharType="end"/>
        </w:r>
      </w:ins>
    </w:p>
    <w:p w:rsidR="003D240F" w:rsidRPr="00944C30" w:rsidRDefault="003D240F" w:rsidP="003D240F">
      <w:pPr>
        <w:pStyle w:val="xFMHead2"/>
        <w:rPr>
          <w:ins w:id="342" w:author="momna ali" w:date="2018-10-22T09:58:00Z"/>
          <w:sz w:val="22"/>
          <w:szCs w:val="22"/>
          <w:rPrChange w:id="343" w:author="momna ali" w:date="2018-10-22T10:47:00Z">
            <w:rPr>
              <w:ins w:id="344" w:author="momna ali" w:date="2018-10-22T09:58:00Z"/>
            </w:rPr>
          </w:rPrChange>
        </w:rPr>
      </w:pPr>
      <w:ins w:id="345" w:author="momna ali" w:date="2018-10-22T09:58:00Z">
        <w:r w:rsidRPr="00944C30">
          <w:rPr>
            <w:sz w:val="22"/>
            <w:szCs w:val="22"/>
            <w:rPrChange w:id="346" w:author="momna ali" w:date="2018-10-22T10:47:00Z">
              <w:rPr/>
            </w:rPrChange>
          </w:rPr>
          <w:t xml:space="preserve">Tables </w:t>
        </w:r>
      </w:ins>
    </w:p>
    <w:p w:rsidR="003D240F" w:rsidRPr="00711B91" w:rsidRDefault="003D240F" w:rsidP="003D240F">
      <w:pPr>
        <w:pStyle w:val="TableofFigures"/>
        <w:tabs>
          <w:tab w:val="right" w:leader="dot" w:pos="9017"/>
        </w:tabs>
        <w:rPr>
          <w:ins w:id="347" w:author="momna ali" w:date="2018-10-22T09:58:00Z"/>
          <w:rFonts w:ascii="Arial" w:eastAsiaTheme="minorEastAsia" w:hAnsi="Arial" w:cs="Arial"/>
          <w:noProof/>
          <w:sz w:val="18"/>
          <w:szCs w:val="18"/>
        </w:rPr>
      </w:pPr>
      <w:ins w:id="348" w:author="momna ali" w:date="2018-10-22T09:58:00Z">
        <w:r w:rsidRPr="00711B91">
          <w:rPr>
            <w:rFonts w:ascii="Arial" w:hAnsi="Arial" w:cs="Arial"/>
            <w:sz w:val="18"/>
            <w:szCs w:val="18"/>
          </w:rPr>
          <w:fldChar w:fldCharType="begin"/>
        </w:r>
        <w:r w:rsidRPr="005541A3">
          <w:rPr>
            <w:rFonts w:ascii="Arial" w:hAnsi="Arial" w:cs="Arial"/>
            <w:sz w:val="18"/>
            <w:szCs w:val="18"/>
          </w:rPr>
          <w:instrText xml:space="preserve"> TOC \h \z \c "Table" </w:instrText>
        </w:r>
        <w:r w:rsidRPr="00711B91">
          <w:rPr>
            <w:rFonts w:ascii="Arial" w:hAnsi="Arial" w:cs="Arial"/>
            <w:sz w:val="18"/>
            <w:szCs w:val="18"/>
          </w:rPr>
          <w:fldChar w:fldCharType="separate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begin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Fonts w:ascii="Arial" w:hAnsi="Arial" w:cs="Arial"/>
            <w:noProof/>
            <w:sz w:val="18"/>
            <w:szCs w:val="18"/>
          </w:rPr>
          <w:instrText>HYPERLINK \l "_Toc526937150"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separate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t>Table</w:t>
        </w:r>
        <w:r w:rsidR="00944C30">
          <w:rPr>
            <w:rStyle w:val="Hyperlink"/>
            <w:rFonts w:ascii="Arial" w:hAnsi="Arial" w:cs="Arial"/>
            <w:noProof/>
            <w:sz w:val="18"/>
            <w:szCs w:val="18"/>
          </w:rPr>
          <w:t xml:space="preserve"> 1- Supported Desktop Browsers</w:t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tab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instrText xml:space="preserve"> PAGEREF _Toc526937150 \h </w:instrText>
        </w:r>
      </w:ins>
      <w:r w:rsidRPr="00711B91">
        <w:rPr>
          <w:rFonts w:ascii="Arial" w:hAnsi="Arial" w:cs="Arial"/>
          <w:noProof/>
          <w:webHidden/>
          <w:sz w:val="18"/>
          <w:szCs w:val="18"/>
        </w:rPr>
      </w:r>
      <w:ins w:id="349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</w:ins>
      <w:ins w:id="350" w:author="momna ali" w:date="2018-11-07T11:49:00Z">
        <w:r w:rsidR="0003066B">
          <w:rPr>
            <w:rFonts w:ascii="Arial" w:hAnsi="Arial" w:cs="Arial"/>
            <w:noProof/>
            <w:webHidden/>
            <w:sz w:val="18"/>
            <w:szCs w:val="18"/>
          </w:rPr>
          <w:t>4</w:t>
        </w:r>
      </w:ins>
      <w:ins w:id="351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end"/>
        </w:r>
      </w:ins>
    </w:p>
    <w:p w:rsidR="003D240F" w:rsidRPr="00711B91" w:rsidRDefault="003D240F" w:rsidP="003D240F">
      <w:pPr>
        <w:pStyle w:val="TableofFigures"/>
        <w:tabs>
          <w:tab w:val="right" w:leader="dot" w:pos="9017"/>
        </w:tabs>
        <w:rPr>
          <w:ins w:id="352" w:author="momna ali" w:date="2018-10-22T09:58:00Z"/>
          <w:rFonts w:ascii="Arial" w:eastAsiaTheme="minorEastAsia" w:hAnsi="Arial" w:cs="Arial"/>
          <w:noProof/>
          <w:sz w:val="18"/>
          <w:szCs w:val="18"/>
        </w:rPr>
      </w:pPr>
      <w:ins w:id="353" w:author="momna ali" w:date="2018-10-22T09:58:00Z"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begin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Fonts w:ascii="Arial" w:hAnsi="Arial" w:cs="Arial"/>
            <w:noProof/>
            <w:sz w:val="18"/>
            <w:szCs w:val="18"/>
          </w:rPr>
          <w:instrText>HYPERLINK \l "_Toc526937151"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separate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t>Tabl</w:t>
        </w:r>
        <w:r w:rsidR="00944C30">
          <w:rPr>
            <w:rStyle w:val="Hyperlink"/>
            <w:rFonts w:ascii="Arial" w:hAnsi="Arial" w:cs="Arial"/>
            <w:noProof/>
            <w:sz w:val="18"/>
            <w:szCs w:val="18"/>
          </w:rPr>
          <w:t>e 2- Supported Mobile Browsers</w:t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tab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instrText xml:space="preserve"> PAGEREF _Toc526937151 \h </w:instrText>
        </w:r>
      </w:ins>
      <w:r w:rsidRPr="00711B91">
        <w:rPr>
          <w:rFonts w:ascii="Arial" w:hAnsi="Arial" w:cs="Arial"/>
          <w:noProof/>
          <w:webHidden/>
          <w:sz w:val="18"/>
          <w:szCs w:val="18"/>
        </w:rPr>
      </w:r>
      <w:ins w:id="354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</w:ins>
      <w:ins w:id="355" w:author="momna ali" w:date="2018-11-07T11:49:00Z">
        <w:r w:rsidR="0003066B">
          <w:rPr>
            <w:rFonts w:ascii="Arial" w:hAnsi="Arial" w:cs="Arial"/>
            <w:noProof/>
            <w:webHidden/>
            <w:sz w:val="18"/>
            <w:szCs w:val="18"/>
          </w:rPr>
          <w:t>5</w:t>
        </w:r>
      </w:ins>
      <w:ins w:id="356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end"/>
        </w:r>
      </w:ins>
    </w:p>
    <w:p w:rsidR="003D240F" w:rsidRPr="00711B91" w:rsidRDefault="003D240F" w:rsidP="003D240F">
      <w:pPr>
        <w:pStyle w:val="TableofFigures"/>
        <w:tabs>
          <w:tab w:val="right" w:leader="dot" w:pos="9017"/>
        </w:tabs>
        <w:rPr>
          <w:ins w:id="357" w:author="momna ali" w:date="2018-10-22T09:58:00Z"/>
          <w:rFonts w:ascii="Arial" w:eastAsiaTheme="minorEastAsia" w:hAnsi="Arial" w:cs="Arial"/>
          <w:noProof/>
          <w:sz w:val="18"/>
          <w:szCs w:val="18"/>
        </w:rPr>
      </w:pPr>
      <w:ins w:id="358" w:author="momna ali" w:date="2018-10-22T09:58:00Z"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begin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Fonts w:ascii="Arial" w:hAnsi="Arial" w:cs="Arial"/>
            <w:noProof/>
            <w:sz w:val="18"/>
            <w:szCs w:val="18"/>
          </w:rPr>
          <w:instrText>HYPERLINK \l "_Toc526937152"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separate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t>Table 3-Definitions, Acronyms, and Abbreviations</w:t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tab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instrText xml:space="preserve"> PAGEREF _Toc526937152 \h </w:instrText>
        </w:r>
      </w:ins>
      <w:r w:rsidRPr="00711B91">
        <w:rPr>
          <w:rFonts w:ascii="Arial" w:hAnsi="Arial" w:cs="Arial"/>
          <w:noProof/>
          <w:webHidden/>
          <w:sz w:val="18"/>
          <w:szCs w:val="18"/>
        </w:rPr>
      </w:r>
      <w:ins w:id="359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</w:ins>
      <w:ins w:id="360" w:author="momna ali" w:date="2018-11-07T11:49:00Z">
        <w:r w:rsidR="0003066B">
          <w:rPr>
            <w:rFonts w:ascii="Arial" w:hAnsi="Arial" w:cs="Arial"/>
            <w:noProof/>
            <w:webHidden/>
            <w:sz w:val="18"/>
            <w:szCs w:val="18"/>
          </w:rPr>
          <w:t>5</w:t>
        </w:r>
      </w:ins>
      <w:ins w:id="361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end"/>
        </w:r>
      </w:ins>
    </w:p>
    <w:p w:rsidR="003D240F" w:rsidRPr="00711B91" w:rsidRDefault="003D240F" w:rsidP="003D240F">
      <w:pPr>
        <w:pStyle w:val="TableofFigures"/>
        <w:tabs>
          <w:tab w:val="right" w:leader="dot" w:pos="9017"/>
        </w:tabs>
        <w:rPr>
          <w:ins w:id="362" w:author="momna ali" w:date="2018-10-22T09:58:00Z"/>
          <w:rFonts w:ascii="Arial" w:eastAsiaTheme="minorEastAsia" w:hAnsi="Arial" w:cs="Arial"/>
          <w:noProof/>
          <w:sz w:val="18"/>
          <w:szCs w:val="18"/>
        </w:rPr>
      </w:pPr>
      <w:ins w:id="363" w:author="momna ali" w:date="2018-10-22T09:58:00Z"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begin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Fonts w:ascii="Arial" w:hAnsi="Arial" w:cs="Arial"/>
            <w:noProof/>
            <w:sz w:val="18"/>
            <w:szCs w:val="18"/>
          </w:rPr>
          <w:instrText>HYPERLINK \l "_Toc526937153"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instrText xml:space="preserve"> </w:instrText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separate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t>Table 4-System Description</w:t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tab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Pr="00711B91">
          <w:rPr>
            <w:rFonts w:ascii="Arial" w:hAnsi="Arial" w:cs="Arial"/>
            <w:noProof/>
            <w:webHidden/>
            <w:sz w:val="18"/>
            <w:szCs w:val="18"/>
          </w:rPr>
          <w:instrText xml:space="preserve"> PAGEREF _Toc526937153 \h </w:instrText>
        </w:r>
      </w:ins>
      <w:r w:rsidRPr="00711B91">
        <w:rPr>
          <w:rFonts w:ascii="Arial" w:hAnsi="Arial" w:cs="Arial"/>
          <w:noProof/>
          <w:webHidden/>
          <w:sz w:val="18"/>
          <w:szCs w:val="18"/>
        </w:rPr>
      </w:r>
      <w:ins w:id="364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</w:ins>
      <w:ins w:id="365" w:author="momna ali" w:date="2018-11-07T11:49:00Z">
        <w:r w:rsidR="0003066B">
          <w:rPr>
            <w:rFonts w:ascii="Arial" w:hAnsi="Arial" w:cs="Arial"/>
            <w:noProof/>
            <w:webHidden/>
            <w:sz w:val="18"/>
            <w:szCs w:val="18"/>
          </w:rPr>
          <w:t>6</w:t>
        </w:r>
      </w:ins>
      <w:ins w:id="366" w:author="momna ali" w:date="2018-10-22T09:58:00Z">
        <w:r w:rsidRPr="00711B91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RPr="00711B91">
          <w:rPr>
            <w:rStyle w:val="Hyperlink"/>
            <w:rFonts w:ascii="Arial" w:hAnsi="Arial" w:cs="Arial"/>
            <w:noProof/>
            <w:sz w:val="18"/>
            <w:szCs w:val="18"/>
          </w:rPr>
          <w:fldChar w:fldCharType="end"/>
        </w:r>
      </w:ins>
    </w:p>
    <w:p w:rsidR="00E83B3F" w:rsidRDefault="003D240F" w:rsidP="003D240F">
      <w:pPr>
        <w:pStyle w:val="xFMHead2"/>
        <w:rPr>
          <w:ins w:id="367" w:author="momna ali" w:date="2018-10-05T12:02:00Z"/>
        </w:rPr>
      </w:pPr>
      <w:ins w:id="368" w:author="momna ali" w:date="2018-10-22T09:58:00Z">
        <w:r w:rsidRPr="00711B91">
          <w:rPr>
            <w:rFonts w:eastAsiaTheme="minorHAnsi"/>
            <w:sz w:val="18"/>
            <w:szCs w:val="18"/>
            <w:lang w:eastAsia="en-US"/>
          </w:rPr>
          <w:fldChar w:fldCharType="end"/>
        </w:r>
      </w:ins>
    </w:p>
    <w:p w:rsidR="00E83B3F" w:rsidRDefault="00E83B3F" w:rsidP="002522B0">
      <w:pPr>
        <w:pStyle w:val="xFMHead2"/>
        <w:rPr>
          <w:ins w:id="369" w:author="momna ali" w:date="2018-10-05T12:02:00Z"/>
        </w:rPr>
      </w:pPr>
    </w:p>
    <w:p w:rsidR="00E83B3F" w:rsidRDefault="00E83B3F" w:rsidP="002522B0">
      <w:pPr>
        <w:pStyle w:val="xFMHead2"/>
        <w:rPr>
          <w:ins w:id="370" w:author="momna ali" w:date="2018-10-05T12:02:00Z"/>
        </w:rPr>
      </w:pPr>
    </w:p>
    <w:p w:rsidR="00E83B3F" w:rsidRDefault="00E83B3F" w:rsidP="002522B0">
      <w:pPr>
        <w:pStyle w:val="xFMHead2"/>
        <w:rPr>
          <w:ins w:id="371" w:author="momna ali" w:date="2018-10-05T12:02:00Z"/>
        </w:rPr>
      </w:pPr>
    </w:p>
    <w:p w:rsidR="00E83B3F" w:rsidRDefault="00E83B3F" w:rsidP="002522B0">
      <w:pPr>
        <w:pStyle w:val="xFMHead2"/>
        <w:rPr>
          <w:ins w:id="372" w:author="momna ali" w:date="2018-10-05T12:12:00Z"/>
        </w:rPr>
      </w:pPr>
    </w:p>
    <w:p w:rsidR="00424096" w:rsidDel="003D240F" w:rsidRDefault="00424096" w:rsidP="002522B0">
      <w:pPr>
        <w:pStyle w:val="xFMHead2"/>
        <w:rPr>
          <w:del w:id="373" w:author="momna ali" w:date="2018-10-22T09:58:00Z"/>
        </w:rPr>
      </w:pPr>
    </w:p>
    <w:p w:rsidR="002522B0" w:rsidDel="003D240F" w:rsidRDefault="002522B0" w:rsidP="002522B0">
      <w:pPr>
        <w:pStyle w:val="xFMHead2"/>
        <w:rPr>
          <w:del w:id="374" w:author="momna ali" w:date="2018-10-22T09:58:00Z"/>
        </w:rPr>
      </w:pPr>
      <w:del w:id="375" w:author="momna ali" w:date="2018-10-22T09:58:00Z">
        <w:r w:rsidRPr="00674C51" w:rsidDel="003D240F">
          <w:delText>Figures</w:delText>
        </w:r>
      </w:del>
    </w:p>
    <w:p w:rsidR="002522B0" w:rsidRPr="002F3AC9" w:rsidDel="00102A58" w:rsidRDefault="002522B0">
      <w:pPr>
        <w:pStyle w:val="TableofFigures"/>
        <w:tabs>
          <w:tab w:val="right" w:leader="dot" w:pos="9350"/>
        </w:tabs>
        <w:rPr>
          <w:del w:id="376" w:author="momna ali" w:date="2018-10-05T14:43:00Z"/>
          <w:rFonts w:ascii="Arial" w:hAnsi="Arial" w:cs="Arial"/>
          <w:noProof/>
          <w:sz w:val="18"/>
          <w:szCs w:val="18"/>
        </w:rPr>
      </w:pPr>
      <w:del w:id="377" w:author="momna ali" w:date="2018-10-22T09:58:00Z">
        <w:r w:rsidDel="003D240F">
          <w:fldChar w:fldCharType="begin"/>
        </w:r>
        <w:r w:rsidDel="003D240F">
          <w:delInstrText xml:space="preserve"> TOC \h \z \c "Figure" </w:delInstrText>
        </w:r>
        <w:r w:rsidDel="003D240F">
          <w:fldChar w:fldCharType="separate"/>
        </w:r>
      </w:del>
      <w:del w:id="378" w:author="momna ali" w:date="2018-10-05T14:43:00Z">
        <w:r w:rsidR="00D70167" w:rsidDel="00102A58">
          <w:rPr>
            <w:rStyle w:val="Hyperlink"/>
          </w:rPr>
          <w:fldChar w:fldCharType="begin"/>
        </w:r>
        <w:r w:rsidR="00D70167" w:rsidDel="00102A58">
          <w:rPr>
            <w:rStyle w:val="Hyperlink"/>
            <w:rFonts w:ascii="Arial" w:hAnsi="Arial" w:cs="Arial"/>
            <w:noProof/>
            <w:sz w:val="18"/>
            <w:szCs w:val="18"/>
          </w:rPr>
          <w:delInstrText xml:space="preserve"> HYPERLINK \l "_Toc522092152" </w:delInstrText>
        </w:r>
        <w:r w:rsidR="00D70167" w:rsidDel="00102A58">
          <w:rPr>
            <w:rStyle w:val="Hyperlink"/>
          </w:rPr>
          <w:fldChar w:fldCharType="separate"/>
        </w:r>
        <w:r w:rsidRPr="002F3AC9" w:rsidDel="00102A58">
          <w:rPr>
            <w:rStyle w:val="Hyperlink"/>
            <w:rFonts w:ascii="Arial" w:hAnsi="Arial" w:cs="Arial"/>
            <w:noProof/>
            <w:sz w:val="18"/>
            <w:szCs w:val="18"/>
          </w:rPr>
          <w:delText>Figure 1 Check IMEI Status</w:delText>
        </w:r>
        <w:r w:rsidRPr="002F3AC9" w:rsidDel="00102A58">
          <w:rPr>
            <w:rFonts w:ascii="Arial" w:hAnsi="Arial" w:cs="Arial"/>
            <w:noProof/>
            <w:webHidden/>
            <w:sz w:val="18"/>
            <w:szCs w:val="18"/>
          </w:rPr>
          <w:tab/>
        </w:r>
        <w:r w:rsidRPr="002F3AC9" w:rsidDel="00102A58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Pr="002F3AC9" w:rsidDel="00102A58">
          <w:rPr>
            <w:rFonts w:ascii="Arial" w:hAnsi="Arial" w:cs="Arial"/>
            <w:noProof/>
            <w:webHidden/>
            <w:sz w:val="18"/>
            <w:szCs w:val="18"/>
          </w:rPr>
          <w:delInstrText xml:space="preserve"> PAGEREF _Toc522092152 \h </w:delInstrText>
        </w:r>
        <w:r w:rsidRPr="002F3AC9" w:rsidDel="00102A58">
          <w:rPr>
            <w:rFonts w:ascii="Arial" w:hAnsi="Arial" w:cs="Arial"/>
            <w:noProof/>
            <w:webHidden/>
            <w:sz w:val="18"/>
            <w:szCs w:val="18"/>
          </w:rPr>
        </w:r>
        <w:r w:rsidRPr="002F3AC9" w:rsidDel="00102A58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  <w:r w:rsidRPr="002F3AC9" w:rsidDel="00102A58">
          <w:rPr>
            <w:rFonts w:ascii="Arial" w:hAnsi="Arial" w:cs="Arial"/>
            <w:noProof/>
            <w:webHidden/>
            <w:sz w:val="18"/>
            <w:szCs w:val="18"/>
          </w:rPr>
          <w:delText>7</w:delText>
        </w:r>
        <w:r w:rsidRPr="002F3AC9" w:rsidDel="00102A58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R="00D70167" w:rsidDel="00102A58">
          <w:rPr>
            <w:rFonts w:ascii="Arial" w:hAnsi="Arial" w:cs="Arial"/>
            <w:noProof/>
            <w:sz w:val="18"/>
            <w:szCs w:val="18"/>
          </w:rPr>
          <w:fldChar w:fldCharType="end"/>
        </w:r>
      </w:del>
    </w:p>
    <w:p w:rsidR="002522B0" w:rsidRPr="002F3AC9" w:rsidDel="003D240F" w:rsidRDefault="00D70167">
      <w:pPr>
        <w:pStyle w:val="TableofFigures"/>
        <w:tabs>
          <w:tab w:val="right" w:leader="dot" w:pos="9350"/>
        </w:tabs>
        <w:rPr>
          <w:del w:id="379" w:author="momna ali" w:date="2018-10-22T09:58:00Z"/>
          <w:rStyle w:val="Hyperlink"/>
          <w:rFonts w:ascii="Arial" w:hAnsi="Arial" w:cs="Arial"/>
          <w:noProof/>
          <w:sz w:val="18"/>
          <w:szCs w:val="18"/>
        </w:rPr>
      </w:pPr>
      <w:del w:id="380" w:author="momna ali" w:date="2018-10-05T14:43:00Z">
        <w:r w:rsidDel="00102A58">
          <w:rPr>
            <w:rStyle w:val="Hyperlink"/>
          </w:rPr>
          <w:fldChar w:fldCharType="begin"/>
        </w:r>
        <w:r w:rsidDel="00102A58">
          <w:rPr>
            <w:rStyle w:val="Hyperlink"/>
            <w:rFonts w:ascii="Arial" w:hAnsi="Arial" w:cs="Arial"/>
            <w:noProof/>
            <w:sz w:val="18"/>
            <w:szCs w:val="18"/>
          </w:rPr>
          <w:delInstrText xml:space="preserve"> HYPERLINK \l "_Toc522092153" </w:delInstrText>
        </w:r>
        <w:r w:rsidDel="00102A58">
          <w:rPr>
            <w:rStyle w:val="Hyperlink"/>
          </w:rPr>
          <w:fldChar w:fldCharType="separate"/>
        </w:r>
        <w:r w:rsidR="002522B0" w:rsidRPr="002F3AC9" w:rsidDel="00102A58">
          <w:rPr>
            <w:rStyle w:val="Hyperlink"/>
            <w:rFonts w:ascii="Arial" w:hAnsi="Arial" w:cs="Arial"/>
            <w:noProof/>
            <w:sz w:val="18"/>
            <w:szCs w:val="18"/>
          </w:rPr>
          <w:delText>Figure 2 Device Status</w:delText>
        </w:r>
        <w:r w:rsidR="002522B0" w:rsidRPr="002F3AC9" w:rsidDel="00102A58">
          <w:rPr>
            <w:rFonts w:ascii="Arial" w:hAnsi="Arial" w:cs="Arial"/>
            <w:noProof/>
            <w:webHidden/>
            <w:sz w:val="18"/>
            <w:szCs w:val="18"/>
          </w:rPr>
          <w:tab/>
        </w:r>
        <w:r w:rsidR="002522B0" w:rsidRPr="002F3AC9" w:rsidDel="00102A58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="002522B0" w:rsidRPr="002F3AC9" w:rsidDel="00102A58">
          <w:rPr>
            <w:rFonts w:ascii="Arial" w:hAnsi="Arial" w:cs="Arial"/>
            <w:noProof/>
            <w:webHidden/>
            <w:sz w:val="18"/>
            <w:szCs w:val="18"/>
          </w:rPr>
          <w:delInstrText xml:space="preserve"> PAGEREF _Toc522092153 \h </w:delInstrText>
        </w:r>
        <w:r w:rsidR="002522B0" w:rsidRPr="002F3AC9" w:rsidDel="00102A58">
          <w:rPr>
            <w:rFonts w:ascii="Arial" w:hAnsi="Arial" w:cs="Arial"/>
            <w:noProof/>
            <w:webHidden/>
            <w:sz w:val="18"/>
            <w:szCs w:val="18"/>
          </w:rPr>
        </w:r>
        <w:r w:rsidR="002522B0" w:rsidRPr="002F3AC9" w:rsidDel="00102A58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  <w:r w:rsidR="002522B0" w:rsidRPr="002F3AC9" w:rsidDel="00102A58">
          <w:rPr>
            <w:rFonts w:ascii="Arial" w:hAnsi="Arial" w:cs="Arial"/>
            <w:noProof/>
            <w:webHidden/>
            <w:sz w:val="18"/>
            <w:szCs w:val="18"/>
          </w:rPr>
          <w:delText>8</w:delText>
        </w:r>
        <w:r w:rsidR="002522B0" w:rsidRPr="002F3AC9" w:rsidDel="00102A58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Del="00102A58">
          <w:rPr>
            <w:rFonts w:ascii="Arial" w:hAnsi="Arial" w:cs="Arial"/>
            <w:noProof/>
            <w:sz w:val="18"/>
            <w:szCs w:val="18"/>
          </w:rPr>
          <w:fldChar w:fldCharType="end"/>
        </w:r>
      </w:del>
    </w:p>
    <w:p w:rsidR="002522B0" w:rsidDel="003D240F" w:rsidRDefault="002522B0" w:rsidP="002522B0">
      <w:pPr>
        <w:rPr>
          <w:del w:id="381" w:author="momna ali" w:date="2018-10-22T09:58:00Z"/>
        </w:rPr>
      </w:pPr>
    </w:p>
    <w:p w:rsidR="002522B0" w:rsidRPr="002522B0" w:rsidDel="003D240F" w:rsidRDefault="002522B0" w:rsidP="002522B0">
      <w:pPr>
        <w:rPr>
          <w:del w:id="382" w:author="momna ali" w:date="2018-10-22T09:58:00Z"/>
        </w:rPr>
      </w:pPr>
    </w:p>
    <w:p w:rsidR="002522B0" w:rsidDel="00541A5F" w:rsidRDefault="002522B0" w:rsidP="002625EA">
      <w:pPr>
        <w:rPr>
          <w:del w:id="383" w:author="momna ali" w:date="2018-10-05T08:54:00Z"/>
        </w:rPr>
      </w:pPr>
      <w:del w:id="384" w:author="momna ali" w:date="2018-10-22T09:58:00Z">
        <w:r w:rsidDel="003D240F">
          <w:fldChar w:fldCharType="end"/>
        </w:r>
      </w:del>
    </w:p>
    <w:p w:rsidR="00541A5F" w:rsidDel="00B45D45" w:rsidRDefault="002522B0">
      <w:pPr>
        <w:tabs>
          <w:tab w:val="left" w:pos="3750"/>
        </w:tabs>
        <w:rPr>
          <w:del w:id="385" w:author="momna ali" w:date="2018-10-05T12:05:00Z"/>
        </w:rPr>
        <w:pPrChange w:id="386" w:author="momna ali" w:date="2018-10-05T08:55:00Z">
          <w:pPr>
            <w:pStyle w:val="xFMHead2"/>
          </w:pPr>
        </w:pPrChange>
      </w:pPr>
      <w:del w:id="387" w:author="momna ali" w:date="2018-10-05T08:54:00Z">
        <w:r w:rsidRPr="00674C51" w:rsidDel="00541A5F">
          <w:delText>Tables</w:delText>
        </w:r>
      </w:del>
    </w:p>
    <w:p w:rsidR="002522B0" w:rsidRPr="002F3AC9" w:rsidDel="00BD106B" w:rsidRDefault="002522B0">
      <w:pPr>
        <w:pStyle w:val="TableofFigures"/>
        <w:tabs>
          <w:tab w:val="right" w:leader="dot" w:pos="9350"/>
        </w:tabs>
        <w:rPr>
          <w:del w:id="388" w:author="momna ali" w:date="2018-10-05T08:45:00Z"/>
          <w:rFonts w:ascii="Arial" w:eastAsiaTheme="minorEastAsia" w:hAnsi="Arial" w:cs="Arial"/>
          <w:noProof/>
          <w:sz w:val="18"/>
          <w:szCs w:val="18"/>
        </w:rPr>
      </w:pPr>
      <w:del w:id="389" w:author="momna ali" w:date="2018-10-05T08:45:00Z">
        <w:r w:rsidRPr="002F3AC9" w:rsidDel="00BD106B">
          <w:rPr>
            <w:rFonts w:ascii="Arial" w:hAnsi="Arial" w:cs="Arial"/>
            <w:sz w:val="18"/>
            <w:szCs w:val="18"/>
          </w:rPr>
          <w:fldChar w:fldCharType="begin"/>
        </w:r>
        <w:r w:rsidRPr="002F3AC9" w:rsidDel="00BD106B">
          <w:rPr>
            <w:rFonts w:ascii="Arial" w:hAnsi="Arial" w:cs="Arial"/>
            <w:sz w:val="18"/>
            <w:szCs w:val="18"/>
          </w:rPr>
          <w:delInstrText xml:space="preserve"> TOC \h \z \c "Table" </w:delInstrText>
        </w:r>
        <w:r w:rsidRPr="002F3AC9" w:rsidDel="00BD106B">
          <w:rPr>
            <w:rFonts w:ascii="Arial" w:hAnsi="Arial" w:cs="Arial"/>
            <w:sz w:val="18"/>
            <w:szCs w:val="18"/>
          </w:rPr>
          <w:fldChar w:fldCharType="separate"/>
        </w:r>
        <w:r w:rsidR="00D70167" w:rsidDel="00BD106B">
          <w:rPr>
            <w:rStyle w:val="Hyperlink"/>
          </w:rPr>
          <w:fldChar w:fldCharType="begin"/>
        </w:r>
        <w:r w:rsidR="00D70167" w:rsidDel="00BD106B">
          <w:rPr>
            <w:rStyle w:val="Hyperlink"/>
            <w:rFonts w:ascii="Arial" w:hAnsi="Arial" w:cs="Arial"/>
            <w:noProof/>
            <w:sz w:val="18"/>
            <w:szCs w:val="18"/>
          </w:rPr>
          <w:delInstrText xml:space="preserve"> HYPERLINK \l "_Toc522092176" </w:delInstrText>
        </w:r>
        <w:r w:rsidR="00D70167" w:rsidDel="00BD106B">
          <w:rPr>
            <w:rStyle w:val="Hyperlink"/>
          </w:rPr>
          <w:fldChar w:fldCharType="separate"/>
        </w:r>
        <w:r w:rsidRPr="002F3AC9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Table 1 Interoperability</w:delText>
        </w:r>
        <w:r w:rsidRPr="002F3AC9" w:rsidDel="00BD106B">
          <w:rPr>
            <w:rFonts w:ascii="Arial" w:hAnsi="Arial" w:cs="Arial"/>
            <w:noProof/>
            <w:webHidden/>
            <w:sz w:val="18"/>
            <w:szCs w:val="18"/>
          </w:rPr>
          <w:tab/>
        </w:r>
        <w:r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Pr="002F3AC9" w:rsidDel="00BD106B">
          <w:rPr>
            <w:rFonts w:ascii="Arial" w:hAnsi="Arial" w:cs="Arial"/>
            <w:noProof/>
            <w:webHidden/>
            <w:sz w:val="18"/>
            <w:szCs w:val="18"/>
          </w:rPr>
          <w:delInstrText xml:space="preserve"> PAGEREF _Toc522092176 \h </w:delInstrText>
        </w:r>
        <w:r w:rsidRPr="002F3AC9" w:rsidDel="00BD106B">
          <w:rPr>
            <w:rFonts w:ascii="Arial" w:hAnsi="Arial" w:cs="Arial"/>
            <w:noProof/>
            <w:webHidden/>
            <w:sz w:val="18"/>
            <w:szCs w:val="18"/>
          </w:rPr>
        </w:r>
        <w:r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  <w:r w:rsidRPr="002F3AC9" w:rsidDel="00BD106B">
          <w:rPr>
            <w:rFonts w:ascii="Arial" w:hAnsi="Arial" w:cs="Arial"/>
            <w:noProof/>
            <w:webHidden/>
            <w:sz w:val="18"/>
            <w:szCs w:val="18"/>
          </w:rPr>
          <w:delText>4</w:delText>
        </w:r>
        <w:r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R="00D70167" w:rsidDel="00BD106B">
          <w:rPr>
            <w:rFonts w:ascii="Arial" w:hAnsi="Arial" w:cs="Arial"/>
            <w:noProof/>
            <w:sz w:val="18"/>
            <w:szCs w:val="18"/>
          </w:rPr>
          <w:fldChar w:fldCharType="end"/>
        </w:r>
      </w:del>
    </w:p>
    <w:p w:rsidR="002522B0" w:rsidRPr="002F3AC9" w:rsidDel="00BD106B" w:rsidRDefault="00D70167">
      <w:pPr>
        <w:pStyle w:val="TableofFigures"/>
        <w:tabs>
          <w:tab w:val="right" w:leader="dot" w:pos="9350"/>
        </w:tabs>
        <w:rPr>
          <w:del w:id="390" w:author="momna ali" w:date="2018-10-05T08:45:00Z"/>
          <w:rFonts w:ascii="Arial" w:eastAsiaTheme="minorEastAsia" w:hAnsi="Arial" w:cs="Arial"/>
          <w:noProof/>
          <w:sz w:val="18"/>
          <w:szCs w:val="18"/>
        </w:rPr>
      </w:pPr>
      <w:del w:id="391" w:author="momna ali" w:date="2018-10-05T08:45:00Z">
        <w:r w:rsidDel="00BD106B">
          <w:rPr>
            <w:rStyle w:val="Hyperlink"/>
          </w:rPr>
          <w:fldChar w:fldCharType="begin"/>
        </w:r>
        <w:r w:rsidDel="00BD106B">
          <w:rPr>
            <w:rStyle w:val="Hyperlink"/>
            <w:rFonts w:ascii="Arial" w:hAnsi="Arial" w:cs="Arial"/>
            <w:noProof/>
            <w:sz w:val="18"/>
            <w:szCs w:val="18"/>
          </w:rPr>
          <w:delInstrText xml:space="preserve"> HYPERLINK \l "_Toc522092177" </w:delInstrText>
        </w:r>
        <w:r w:rsidDel="00BD106B">
          <w:rPr>
            <w:rStyle w:val="Hyperlink"/>
          </w:rPr>
          <w:fldChar w:fldCharType="separate"/>
        </w:r>
        <w:r w:rsidR="002522B0" w:rsidRPr="002F3AC9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Table 2 Quick Reference</w:delText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tab/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delInstrText xml:space="preserve"> PAGEREF _Toc522092177 \h </w:delInstrText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delText>5</w:delText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Del="00BD106B">
          <w:rPr>
            <w:rFonts w:ascii="Arial" w:hAnsi="Arial" w:cs="Arial"/>
            <w:noProof/>
            <w:sz w:val="18"/>
            <w:szCs w:val="18"/>
          </w:rPr>
          <w:fldChar w:fldCharType="end"/>
        </w:r>
      </w:del>
    </w:p>
    <w:p w:rsidR="002522B0" w:rsidRPr="002F3AC9" w:rsidDel="00BD106B" w:rsidRDefault="00D70167">
      <w:pPr>
        <w:pStyle w:val="TableofFigures"/>
        <w:tabs>
          <w:tab w:val="right" w:leader="dot" w:pos="9350"/>
        </w:tabs>
        <w:rPr>
          <w:del w:id="392" w:author="momna ali" w:date="2018-10-05T08:45:00Z"/>
          <w:rFonts w:ascii="Arial" w:eastAsiaTheme="minorEastAsia" w:hAnsi="Arial" w:cs="Arial"/>
          <w:noProof/>
          <w:sz w:val="18"/>
          <w:szCs w:val="18"/>
        </w:rPr>
      </w:pPr>
      <w:del w:id="393" w:author="momna ali" w:date="2018-10-05T08:45:00Z">
        <w:r w:rsidDel="00BD106B">
          <w:rPr>
            <w:rStyle w:val="Hyperlink"/>
          </w:rPr>
          <w:fldChar w:fldCharType="begin"/>
        </w:r>
        <w:r w:rsidDel="00BD106B">
          <w:rPr>
            <w:rStyle w:val="Hyperlink"/>
            <w:rFonts w:ascii="Arial" w:hAnsi="Arial" w:cs="Arial"/>
            <w:noProof/>
            <w:sz w:val="18"/>
            <w:szCs w:val="18"/>
          </w:rPr>
          <w:delInstrText xml:space="preserve"> HYPERLINK \l "_Toc522092178" </w:delInstrText>
        </w:r>
        <w:r w:rsidDel="00BD106B">
          <w:rPr>
            <w:rStyle w:val="Hyperlink"/>
          </w:rPr>
          <w:fldChar w:fldCharType="separate"/>
        </w:r>
        <w:r w:rsidR="002522B0" w:rsidRPr="002F3AC9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Table 3 Definitions, Acronyms, and Abbreviations</w:delText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tab/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delInstrText xml:space="preserve"> PAGEREF _Toc522092178 \h </w:delInstrText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delText>5</w:delText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Del="00BD106B">
          <w:rPr>
            <w:rFonts w:ascii="Arial" w:hAnsi="Arial" w:cs="Arial"/>
            <w:noProof/>
            <w:sz w:val="18"/>
            <w:szCs w:val="18"/>
          </w:rPr>
          <w:fldChar w:fldCharType="end"/>
        </w:r>
      </w:del>
    </w:p>
    <w:p w:rsidR="002522B0" w:rsidRPr="002F3AC9" w:rsidDel="00BD106B" w:rsidRDefault="00D70167">
      <w:pPr>
        <w:pStyle w:val="TableofFigures"/>
        <w:tabs>
          <w:tab w:val="right" w:leader="dot" w:pos="9350"/>
        </w:tabs>
        <w:rPr>
          <w:del w:id="394" w:author="momna ali" w:date="2018-10-05T08:45:00Z"/>
          <w:rFonts w:ascii="Arial" w:eastAsiaTheme="minorEastAsia" w:hAnsi="Arial" w:cs="Arial"/>
          <w:noProof/>
          <w:sz w:val="18"/>
          <w:szCs w:val="18"/>
        </w:rPr>
      </w:pPr>
      <w:del w:id="395" w:author="momna ali" w:date="2018-10-05T08:45:00Z">
        <w:r w:rsidDel="00BD106B">
          <w:rPr>
            <w:rStyle w:val="Hyperlink"/>
          </w:rPr>
          <w:fldChar w:fldCharType="begin"/>
        </w:r>
        <w:r w:rsidDel="00BD106B">
          <w:rPr>
            <w:rStyle w:val="Hyperlink"/>
            <w:rFonts w:ascii="Arial" w:hAnsi="Arial" w:cs="Arial"/>
            <w:noProof/>
            <w:sz w:val="18"/>
            <w:szCs w:val="18"/>
          </w:rPr>
          <w:delInstrText xml:space="preserve"> HYPERLINK \l "_Toc522092179" </w:delInstrText>
        </w:r>
        <w:r w:rsidDel="00BD106B">
          <w:rPr>
            <w:rStyle w:val="Hyperlink"/>
          </w:rPr>
          <w:fldChar w:fldCharType="separate"/>
        </w:r>
        <w:r w:rsidR="002522B0" w:rsidRPr="002F3AC9" w:rsidDel="00BD106B">
          <w:rPr>
            <w:rStyle w:val="Hyperlink"/>
            <w:rFonts w:ascii="Arial" w:hAnsi="Arial" w:cs="Arial"/>
            <w:noProof/>
            <w:sz w:val="18"/>
            <w:szCs w:val="18"/>
          </w:rPr>
          <w:delText>Table 4 System Description</w:delText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tab/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begin"/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delInstrText xml:space="preserve"> PAGEREF _Toc522092179 \h </w:delInstrText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separate"/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delText>6</w:delText>
        </w:r>
        <w:r w:rsidR="002522B0" w:rsidRPr="002F3AC9" w:rsidDel="00BD106B">
          <w:rPr>
            <w:rFonts w:ascii="Arial" w:hAnsi="Arial" w:cs="Arial"/>
            <w:noProof/>
            <w:webHidden/>
            <w:sz w:val="18"/>
            <w:szCs w:val="18"/>
          </w:rPr>
          <w:fldChar w:fldCharType="end"/>
        </w:r>
        <w:r w:rsidDel="00BD106B">
          <w:rPr>
            <w:rFonts w:ascii="Arial" w:hAnsi="Arial" w:cs="Arial"/>
            <w:noProof/>
            <w:sz w:val="18"/>
            <w:szCs w:val="18"/>
          </w:rPr>
          <w:fldChar w:fldCharType="end"/>
        </w:r>
      </w:del>
    </w:p>
    <w:p w:rsidR="002522B0" w:rsidDel="003D240F" w:rsidRDefault="002522B0">
      <w:pPr>
        <w:pStyle w:val="TableofFigures"/>
        <w:tabs>
          <w:tab w:val="right" w:leader="dot" w:pos="9350"/>
        </w:tabs>
        <w:rPr>
          <w:del w:id="396" w:author="momna ali" w:date="2018-10-22T09:58:00Z"/>
        </w:rPr>
        <w:pPrChange w:id="397" w:author="momna ali" w:date="2018-10-05T08:54:00Z">
          <w:pPr/>
        </w:pPrChange>
      </w:pPr>
      <w:del w:id="398" w:author="momna ali" w:date="2018-10-05T08:45:00Z">
        <w:r w:rsidRPr="002F3AC9" w:rsidDel="00BD106B">
          <w:rPr>
            <w:rFonts w:ascii="Arial" w:hAnsi="Arial" w:cs="Arial"/>
            <w:sz w:val="18"/>
            <w:szCs w:val="18"/>
          </w:rPr>
          <w:fldChar w:fldCharType="end"/>
        </w:r>
      </w:del>
    </w:p>
    <w:p w:rsidR="00E83B3F" w:rsidRPr="00010AE1" w:rsidDel="003D240F" w:rsidRDefault="00E83B3F">
      <w:pPr>
        <w:pStyle w:val="TableofFigures"/>
        <w:tabs>
          <w:tab w:val="right" w:leader="dot" w:pos="9350"/>
        </w:tabs>
        <w:rPr>
          <w:del w:id="399" w:author="momna ali" w:date="2018-10-22T09:58:00Z"/>
        </w:rPr>
        <w:pPrChange w:id="400" w:author="momna ali" w:date="2018-10-22T09:58:00Z">
          <w:pPr/>
        </w:pPrChange>
      </w:pPr>
    </w:p>
    <w:p w:rsidR="006A1664" w:rsidRPr="00906D2B" w:rsidRDefault="006A1664" w:rsidP="00906D2B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48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</w:pPr>
      <w:bookmarkStart w:id="401" w:name="_Toc518956827"/>
      <w:bookmarkStart w:id="402" w:name="_Toc527627622"/>
      <w:r w:rsidRPr="002522B0">
        <w:rPr>
          <w:rFonts w:ascii="Arial" w:hAnsi="Arial" w:cs="Arial"/>
          <w:b/>
          <w:color w:val="auto"/>
          <w:sz w:val="48"/>
          <w:szCs w:val="48"/>
        </w:rPr>
        <w:t>Introduction</w:t>
      </w:r>
      <w:bookmarkEnd w:id="401"/>
      <w:bookmarkEnd w:id="402"/>
    </w:p>
    <w:p w:rsidR="004259BF" w:rsidRPr="00804C9F" w:rsidRDefault="004259BF" w:rsidP="004259BF">
      <w:pPr>
        <w:pStyle w:val="U-Bullet"/>
        <w:numPr>
          <w:ilvl w:val="0"/>
          <w:numId w:val="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Device Verification Sub</w:t>
      </w:r>
      <w:r w:rsidRPr="00804C9F">
        <w:rPr>
          <w:rFonts w:ascii="Arial" w:hAnsi="Arial" w:cs="Arial"/>
          <w:shd w:val="clear" w:color="auto" w:fill="FFFFFF"/>
        </w:rPr>
        <w:t xml:space="preserve">system </w:t>
      </w:r>
      <w:r>
        <w:rPr>
          <w:rFonts w:ascii="Arial" w:hAnsi="Arial" w:cs="Arial"/>
          <w:shd w:val="clear" w:color="auto" w:fill="FFFFFF"/>
        </w:rPr>
        <w:t>(DVS)</w:t>
      </w:r>
      <w:r w:rsidRPr="00804C9F">
        <w:rPr>
          <w:rFonts w:ascii="Arial" w:hAnsi="Arial" w:cs="Arial"/>
          <w:shd w:val="clear" w:color="auto" w:fill="FFFFFF"/>
        </w:rPr>
        <w:t xml:space="preserve"> is the subsystem of Device Identification, Registration and Blocking System (DIRBS) </w:t>
      </w:r>
      <w:r>
        <w:rPr>
          <w:rFonts w:ascii="Arial" w:hAnsi="Arial" w:cs="Arial"/>
          <w:shd w:val="clear" w:color="auto" w:fill="FFFFFF"/>
        </w:rPr>
        <w:t xml:space="preserve">.It </w:t>
      </w:r>
      <w:r w:rsidRPr="00804C9F">
        <w:rPr>
          <w:rFonts w:ascii="Arial" w:hAnsi="Arial" w:cs="Arial"/>
          <w:shd w:val="clear" w:color="auto" w:fill="FFFFFF"/>
        </w:rPr>
        <w:t>provide</w:t>
      </w:r>
      <w:r>
        <w:rPr>
          <w:rFonts w:ascii="Arial" w:hAnsi="Arial" w:cs="Arial"/>
          <w:shd w:val="clear" w:color="auto" w:fill="FFFFFF"/>
        </w:rPr>
        <w:t>s platform for</w:t>
      </w:r>
      <w:r w:rsidRPr="00804C9F">
        <w:rPr>
          <w:rFonts w:ascii="Arial" w:hAnsi="Arial" w:cs="Arial"/>
          <w:shd w:val="clear" w:color="auto" w:fill="FFFFFF"/>
        </w:rPr>
        <w:t xml:space="preserve"> device dealer</w:t>
      </w:r>
      <w:r>
        <w:rPr>
          <w:rFonts w:ascii="Arial" w:hAnsi="Arial" w:cs="Arial"/>
          <w:shd w:val="clear" w:color="auto" w:fill="FFFFFF"/>
        </w:rPr>
        <w:t>(s)</w:t>
      </w:r>
      <w:r w:rsidRPr="00804C9F">
        <w:rPr>
          <w:rFonts w:ascii="Arial" w:hAnsi="Arial" w:cs="Arial"/>
          <w:shd w:val="clear" w:color="auto" w:fill="FFFFFF"/>
        </w:rPr>
        <w:t>, Mobile User</w:t>
      </w:r>
      <w:r>
        <w:rPr>
          <w:rFonts w:ascii="Arial" w:hAnsi="Arial" w:cs="Arial"/>
          <w:shd w:val="clear" w:color="auto" w:fill="FFFFFF"/>
        </w:rPr>
        <w:t>(s)</w:t>
      </w:r>
      <w:r w:rsidRPr="00804C9F">
        <w:rPr>
          <w:rFonts w:ascii="Arial" w:hAnsi="Arial" w:cs="Arial"/>
          <w:shd w:val="clear" w:color="auto" w:fill="FFFFFF"/>
        </w:rPr>
        <w:t xml:space="preserve"> and Authorized entity</w:t>
      </w:r>
      <w:r>
        <w:rPr>
          <w:rFonts w:ascii="Arial" w:hAnsi="Arial" w:cs="Arial"/>
          <w:shd w:val="clear" w:color="auto" w:fill="FFFFFF"/>
        </w:rPr>
        <w:t>(s)</w:t>
      </w:r>
      <w:r w:rsidRPr="00804C9F">
        <w:rPr>
          <w:rFonts w:ascii="Arial" w:hAnsi="Arial" w:cs="Arial"/>
          <w:shd w:val="clear" w:color="auto" w:fill="FFFFFF"/>
        </w:rPr>
        <w:t xml:space="preserve"> to check and verify the status of IMEI(s).  </w:t>
      </w:r>
    </w:p>
    <w:p w:rsidR="002522B0" w:rsidRPr="00804C9F" w:rsidRDefault="002522B0" w:rsidP="00804C9F">
      <w:pPr>
        <w:pStyle w:val="B-Body"/>
        <w:spacing w:line="276" w:lineRule="auto"/>
        <w:ind w:left="0"/>
        <w:rPr>
          <w:rFonts w:ascii="Arial" w:hAnsi="Arial" w:cs="Arial"/>
        </w:rPr>
      </w:pPr>
      <w:r w:rsidRPr="00804C9F">
        <w:rPr>
          <w:rFonts w:ascii="Arial" w:hAnsi="Arial" w:cs="Arial"/>
        </w:rPr>
        <w:t xml:space="preserve">The Device Identification, Registration &amp; Blocking System (DIRBS) is a country-wide system deployed in cooperation between the country regulator, operators in that country, and a technology partner that supports deployment. The system checks, identifies, and discourages non-compliant devices by verifying the installed base of devices currently active in a market and continuing to monitor as new devices are activated. </w:t>
      </w:r>
    </w:p>
    <w:p w:rsidR="002522B0" w:rsidRPr="00804C9F" w:rsidRDefault="002522B0" w:rsidP="00804C9F">
      <w:pPr>
        <w:pStyle w:val="B-Body"/>
        <w:spacing w:line="276" w:lineRule="auto"/>
        <w:ind w:left="90"/>
        <w:rPr>
          <w:rFonts w:ascii="Arial" w:hAnsi="Arial" w:cs="Arial"/>
        </w:rPr>
      </w:pPr>
      <w:r w:rsidRPr="00804C9F">
        <w:rPr>
          <w:rFonts w:ascii="Arial" w:hAnsi="Arial" w:cs="Arial"/>
        </w:rPr>
        <w:t>DIRBS can verify that:</w:t>
      </w:r>
    </w:p>
    <w:p w:rsidR="002522B0" w:rsidRPr="00804C9F" w:rsidRDefault="002522B0" w:rsidP="00804C9F">
      <w:pPr>
        <w:pStyle w:val="U-Bullet"/>
        <w:numPr>
          <w:ilvl w:val="0"/>
          <w:numId w:val="29"/>
        </w:numPr>
        <w:tabs>
          <w:tab w:val="clear" w:pos="1080"/>
          <w:tab w:val="num" w:pos="810"/>
        </w:tabs>
        <w:spacing w:line="276" w:lineRule="auto"/>
        <w:ind w:left="270" w:hanging="180"/>
        <w:rPr>
          <w:rFonts w:ascii="Arial" w:hAnsi="Arial" w:cs="Arial"/>
        </w:rPr>
      </w:pPr>
      <w:r w:rsidRPr="00804C9F">
        <w:rPr>
          <w:rFonts w:ascii="Arial" w:hAnsi="Arial" w:cs="Arial"/>
        </w:rPr>
        <w:t>Devices have properly allocated identifiers and type approval</w:t>
      </w:r>
    </w:p>
    <w:p w:rsidR="002522B0" w:rsidRPr="00804C9F" w:rsidRDefault="002522B0" w:rsidP="00804C9F">
      <w:pPr>
        <w:pStyle w:val="U-Bullet"/>
        <w:numPr>
          <w:ilvl w:val="0"/>
          <w:numId w:val="29"/>
        </w:numPr>
        <w:tabs>
          <w:tab w:val="clear" w:pos="1080"/>
          <w:tab w:val="num" w:pos="810"/>
        </w:tabs>
        <w:spacing w:line="276" w:lineRule="auto"/>
        <w:ind w:left="270" w:hanging="180"/>
        <w:rPr>
          <w:rFonts w:ascii="Arial" w:hAnsi="Arial" w:cs="Arial"/>
        </w:rPr>
      </w:pPr>
      <w:r w:rsidRPr="00804C9F">
        <w:rPr>
          <w:rFonts w:ascii="Arial" w:hAnsi="Arial" w:cs="Arial"/>
        </w:rPr>
        <w:t>Devices are not duplicated or stolen</w:t>
      </w:r>
    </w:p>
    <w:p w:rsidR="0077576D" w:rsidRDefault="002522B0" w:rsidP="0077576D">
      <w:pPr>
        <w:pStyle w:val="U-Bullet"/>
        <w:numPr>
          <w:ilvl w:val="0"/>
          <w:numId w:val="29"/>
        </w:numPr>
        <w:tabs>
          <w:tab w:val="clear" w:pos="1080"/>
          <w:tab w:val="num" w:pos="810"/>
        </w:tabs>
        <w:spacing w:line="276" w:lineRule="auto"/>
        <w:ind w:left="270" w:hanging="180"/>
        <w:rPr>
          <w:rFonts w:ascii="Arial" w:hAnsi="Arial" w:cs="Arial"/>
        </w:rPr>
      </w:pPr>
      <w:r w:rsidRPr="00804C9F">
        <w:rPr>
          <w:rFonts w:ascii="Arial" w:hAnsi="Arial" w:cs="Arial"/>
        </w:rPr>
        <w:t>Device importation takes place through legal channels</w:t>
      </w:r>
    </w:p>
    <w:p w:rsidR="004259BF" w:rsidRPr="0077576D" w:rsidRDefault="004259BF" w:rsidP="004259BF">
      <w:pPr>
        <w:pStyle w:val="U-Bullet"/>
        <w:numPr>
          <w:ilvl w:val="0"/>
          <w:numId w:val="0"/>
        </w:numPr>
        <w:spacing w:line="276" w:lineRule="auto"/>
        <w:ind w:left="270"/>
        <w:rPr>
          <w:rFonts w:ascii="Arial" w:hAnsi="Arial" w:cs="Arial"/>
        </w:rPr>
      </w:pPr>
    </w:p>
    <w:p w:rsidR="002522B0" w:rsidRPr="0077576D" w:rsidRDefault="0077576D" w:rsidP="009F4012">
      <w:pPr>
        <w:pStyle w:val="Heading2"/>
        <w:numPr>
          <w:ilvl w:val="1"/>
          <w:numId w:val="1"/>
        </w:numPr>
        <w:ind w:left="270" w:hanging="630"/>
        <w:rPr>
          <w:rFonts w:ascii="Arial" w:hAnsi="Arial" w:cs="Arial"/>
          <w:b/>
          <w:color w:val="auto"/>
          <w:sz w:val="32"/>
          <w:szCs w:val="32"/>
        </w:rPr>
      </w:pPr>
      <w:bookmarkStart w:id="403" w:name="_Toc527627623"/>
      <w:r w:rsidRPr="0077576D">
        <w:rPr>
          <w:rFonts w:ascii="Arial" w:hAnsi="Arial" w:cs="Arial"/>
          <w:b/>
          <w:color w:val="auto"/>
          <w:sz w:val="32"/>
          <w:szCs w:val="32"/>
        </w:rPr>
        <w:t>Purpose</w:t>
      </w:r>
      <w:bookmarkEnd w:id="403"/>
    </w:p>
    <w:p w:rsidR="00906D2B" w:rsidRPr="00804C9F" w:rsidRDefault="00F55EC5" w:rsidP="00752C82">
      <w:pPr>
        <w:pStyle w:val="U-Bullet"/>
        <w:numPr>
          <w:ilvl w:val="0"/>
          <w:numId w:val="0"/>
        </w:numPr>
        <w:spacing w:line="276" w:lineRule="auto"/>
        <w:ind w:left="270"/>
        <w:rPr>
          <w:rFonts w:ascii="Arial" w:hAnsi="Arial" w:cs="Arial"/>
        </w:rPr>
      </w:pPr>
      <w:r w:rsidRPr="00804C9F">
        <w:rPr>
          <w:rFonts w:ascii="Arial" w:hAnsi="Arial" w:cs="Arial"/>
          <w:shd w:val="clear" w:color="auto" w:fill="FFFFFF"/>
        </w:rPr>
        <w:t>T</w:t>
      </w:r>
      <w:r w:rsidR="00C878B7" w:rsidRPr="00804C9F">
        <w:rPr>
          <w:rFonts w:ascii="Arial" w:hAnsi="Arial" w:cs="Arial"/>
          <w:shd w:val="clear" w:color="auto" w:fill="FFFFFF"/>
        </w:rPr>
        <w:t>his document is</w:t>
      </w:r>
      <w:r w:rsidR="005B4C5F" w:rsidRPr="00804C9F">
        <w:rPr>
          <w:rFonts w:ascii="Arial" w:hAnsi="Arial" w:cs="Arial"/>
          <w:shd w:val="clear" w:color="auto" w:fill="FFFFFF"/>
        </w:rPr>
        <w:t xml:space="preserve"> intended </w:t>
      </w:r>
      <w:r w:rsidR="00C878B7" w:rsidRPr="00804C9F">
        <w:rPr>
          <w:rFonts w:ascii="Arial" w:hAnsi="Arial" w:cs="Arial"/>
          <w:shd w:val="clear" w:color="auto" w:fill="FFFFFF"/>
        </w:rPr>
        <w:t xml:space="preserve">to </w:t>
      </w:r>
      <w:r w:rsidR="005B4C5F" w:rsidRPr="00804C9F">
        <w:rPr>
          <w:rFonts w:ascii="Arial" w:hAnsi="Arial" w:cs="Arial"/>
          <w:shd w:val="clear" w:color="auto" w:fill="FFFFFF"/>
        </w:rPr>
        <w:t xml:space="preserve">give assistance to the user to use the Device Verification </w:t>
      </w:r>
      <w:r w:rsidR="0074760D" w:rsidRPr="00804C9F">
        <w:rPr>
          <w:rFonts w:ascii="Arial" w:hAnsi="Arial" w:cs="Arial"/>
          <w:shd w:val="clear" w:color="auto" w:fill="FFFFFF"/>
        </w:rPr>
        <w:t>Subs</w:t>
      </w:r>
      <w:r w:rsidR="000E7626" w:rsidRPr="00804C9F">
        <w:rPr>
          <w:rFonts w:ascii="Arial" w:hAnsi="Arial" w:cs="Arial"/>
          <w:shd w:val="clear" w:color="auto" w:fill="FFFFFF"/>
        </w:rPr>
        <w:t>ystem (</w:t>
      </w:r>
      <w:r w:rsidR="0077576D">
        <w:rPr>
          <w:rFonts w:ascii="Arial" w:hAnsi="Arial" w:cs="Arial"/>
          <w:shd w:val="clear" w:color="auto" w:fill="FFFFFF"/>
        </w:rPr>
        <w:t>DVS).</w:t>
      </w:r>
    </w:p>
    <w:p w:rsidR="000E7626" w:rsidRPr="00804C9F" w:rsidRDefault="000E7626" w:rsidP="00804C9F">
      <w:pPr>
        <w:spacing w:line="276" w:lineRule="auto"/>
        <w:rPr>
          <w:rFonts w:ascii="Arial" w:hAnsi="Arial" w:cs="Arial"/>
          <w:sz w:val="22"/>
        </w:rPr>
      </w:pPr>
    </w:p>
    <w:p w:rsidR="00FB1ECB" w:rsidRDefault="005740A3">
      <w:pPr>
        <w:pStyle w:val="Heading2"/>
        <w:numPr>
          <w:ilvl w:val="1"/>
          <w:numId w:val="1"/>
        </w:numPr>
        <w:spacing w:after="240"/>
        <w:ind w:left="180" w:hanging="540"/>
        <w:rPr>
          <w:ins w:id="404" w:author="momna ali" w:date="2018-11-07T11:20:00Z"/>
          <w:rFonts w:ascii="Arial" w:hAnsi="Arial" w:cs="Arial"/>
          <w:b/>
          <w:color w:val="auto"/>
          <w:sz w:val="32"/>
          <w:szCs w:val="32"/>
        </w:rPr>
        <w:pPrChange w:id="405" w:author="Fozia Zafar" w:date="2018-10-04T23:18:00Z">
          <w:pPr>
            <w:pStyle w:val="Heading2"/>
            <w:numPr>
              <w:ilvl w:val="1"/>
              <w:numId w:val="1"/>
            </w:numPr>
            <w:ind w:left="180" w:hanging="540"/>
          </w:pPr>
        </w:pPrChange>
      </w:pPr>
      <w:ins w:id="406" w:author="momna ali" w:date="2018-10-08T16:07:00Z">
        <w:r>
          <w:rPr>
            <w:rFonts w:ascii="Arial" w:hAnsi="Arial" w:cs="Arial"/>
            <w:b/>
            <w:color w:val="auto"/>
            <w:sz w:val="32"/>
            <w:szCs w:val="32"/>
          </w:rPr>
          <w:t xml:space="preserve"> </w:t>
        </w:r>
        <w:bookmarkStart w:id="407" w:name="_Toc527627624"/>
        <w:r>
          <w:rPr>
            <w:rFonts w:ascii="Arial" w:hAnsi="Arial" w:cs="Arial"/>
            <w:b/>
            <w:color w:val="auto"/>
            <w:sz w:val="32"/>
            <w:szCs w:val="32"/>
          </w:rPr>
          <w:t xml:space="preserve">Supported </w:t>
        </w:r>
      </w:ins>
      <w:ins w:id="408" w:author="momna ali" w:date="2018-10-05T12:08:00Z">
        <w:r w:rsidR="00B45D45">
          <w:rPr>
            <w:rFonts w:ascii="Arial" w:hAnsi="Arial" w:cs="Arial"/>
            <w:b/>
            <w:color w:val="auto"/>
            <w:sz w:val="32"/>
            <w:szCs w:val="32"/>
          </w:rPr>
          <w:t>Desktop Browser</w:t>
        </w:r>
        <w:bookmarkEnd w:id="407"/>
        <w:r w:rsidR="003D240F">
          <w:rPr>
            <w:rFonts w:ascii="Arial" w:hAnsi="Arial" w:cs="Arial"/>
            <w:b/>
            <w:color w:val="auto"/>
            <w:sz w:val="32"/>
            <w:szCs w:val="32"/>
          </w:rPr>
          <w:t>s</w:t>
        </w:r>
      </w:ins>
    </w:p>
    <w:p w:rsidR="002522B0" w:rsidRPr="00FB1ECB" w:rsidRDefault="00FB1ECB" w:rsidP="00C5568E">
      <w:pPr>
        <w:pStyle w:val="T-TableTitle"/>
        <w:ind w:left="270"/>
        <w:rPr>
          <w:rPrChange w:id="409" w:author="momna ali" w:date="2018-11-07T11:20:00Z">
            <w:rPr>
              <w:b/>
              <w:sz w:val="32"/>
              <w:szCs w:val="32"/>
            </w:rPr>
          </w:rPrChange>
        </w:rPr>
        <w:pPrChange w:id="410" w:author="momna ali" w:date="2018-11-07T11:21:00Z">
          <w:pPr>
            <w:pStyle w:val="Heading2"/>
            <w:numPr>
              <w:ilvl w:val="1"/>
              <w:numId w:val="1"/>
            </w:numPr>
            <w:ind w:left="180" w:hanging="540"/>
          </w:pPr>
        </w:pPrChange>
      </w:pPr>
      <w:bookmarkStart w:id="411" w:name="_Toc526504454"/>
      <w:bookmarkStart w:id="412" w:name="_Toc526937150"/>
      <w:ins w:id="413" w:author="momna ali" w:date="2018-11-07T11:20:00Z">
        <w:r w:rsidRPr="0068614B">
          <w:t xml:space="preserve">Table </w:t>
        </w:r>
        <w:r w:rsidRPr="00FB1ECB">
          <w:rPr>
            <w:rPrChange w:id="414" w:author="momna ali" w:date="2018-11-07T11:20:00Z">
              <w:rPr/>
            </w:rPrChange>
          </w:rPr>
          <w:fldChar w:fldCharType="begin"/>
        </w:r>
        <w:r w:rsidRPr="00FB1ECB">
          <w:rPr>
            <w:rPrChange w:id="415" w:author="momna ali" w:date="2018-11-07T11:20:00Z">
              <w:rPr/>
            </w:rPrChange>
          </w:rPr>
          <w:instrText xml:space="preserve"> SEQ Table \* ARABIC </w:instrText>
        </w:r>
        <w:r w:rsidRPr="00FB1ECB">
          <w:rPr>
            <w:rPrChange w:id="416" w:author="momna ali" w:date="2018-11-07T11:20:00Z">
              <w:rPr/>
            </w:rPrChange>
          </w:rPr>
          <w:fldChar w:fldCharType="separate"/>
        </w:r>
      </w:ins>
      <w:ins w:id="417" w:author="momna ali" w:date="2018-11-07T11:49:00Z">
        <w:r w:rsidR="0003066B">
          <w:rPr>
            <w:noProof/>
          </w:rPr>
          <w:t>1</w:t>
        </w:r>
      </w:ins>
      <w:ins w:id="418" w:author="momna ali" w:date="2018-11-07T11:20:00Z">
        <w:r w:rsidRPr="00FB1ECB">
          <w:rPr>
            <w:rPrChange w:id="419" w:author="momna ali" w:date="2018-11-07T11:20:00Z">
              <w:rPr/>
            </w:rPrChange>
          </w:rPr>
          <w:fldChar w:fldCharType="end"/>
        </w:r>
        <w:r w:rsidRPr="00FB1ECB">
          <w:rPr>
            <w:rPrChange w:id="420" w:author="momna ali" w:date="2018-11-07T11:20:00Z">
              <w:rPr/>
            </w:rPrChange>
          </w:rPr>
          <w:t xml:space="preserve">- </w:t>
        </w:r>
        <w:bookmarkEnd w:id="411"/>
        <w:r w:rsidRPr="00FB1ECB">
          <w:rPr>
            <w:rPrChange w:id="421" w:author="momna ali" w:date="2018-11-07T11:20:00Z">
              <w:rPr>
                <w:iCs/>
              </w:rPr>
            </w:rPrChange>
          </w:rPr>
          <w:t>Supported Desktop Browse</w:t>
        </w:r>
        <w:bookmarkEnd w:id="412"/>
        <w:r w:rsidRPr="00FB1ECB">
          <w:rPr>
            <w:rPrChange w:id="422" w:author="momna ali" w:date="2018-11-07T11:20:00Z">
              <w:rPr>
                <w:iCs/>
              </w:rPr>
            </w:rPrChange>
          </w:rPr>
          <w:t xml:space="preserve">rs </w:t>
        </w:r>
      </w:ins>
      <w:del w:id="423" w:author="momna ali" w:date="2018-10-08T16:07:00Z">
        <w:r w:rsidR="004259BF" w:rsidRPr="00FB1ECB" w:rsidDel="005740A3">
          <w:rPr>
            <w:rPrChange w:id="424" w:author="momna ali" w:date="2018-11-07T11:20:00Z">
              <w:rPr>
                <w:b/>
                <w:sz w:val="32"/>
                <w:szCs w:val="32"/>
              </w:rPr>
            </w:rPrChange>
          </w:rPr>
          <w:delText>Support</w:delText>
        </w:r>
      </w:del>
      <w:del w:id="425" w:author="momna ali" w:date="2018-10-05T12:08:00Z">
        <w:r w:rsidR="004259BF" w:rsidRPr="00FB1ECB" w:rsidDel="00B45D45">
          <w:rPr>
            <w:rPrChange w:id="426" w:author="momna ali" w:date="2018-11-07T11:20:00Z">
              <w:rPr>
                <w:b/>
                <w:sz w:val="32"/>
                <w:szCs w:val="32"/>
              </w:rPr>
            </w:rPrChange>
          </w:rPr>
          <w:delText>ed</w:delText>
        </w:r>
      </w:del>
      <w:del w:id="427" w:author="momna ali" w:date="2018-10-08T16:07:00Z">
        <w:r w:rsidR="004259BF" w:rsidRPr="00FB1ECB" w:rsidDel="005740A3">
          <w:rPr>
            <w:rPrChange w:id="428" w:author="momna ali" w:date="2018-11-07T11:20:00Z">
              <w:rPr>
                <w:b/>
                <w:sz w:val="32"/>
                <w:szCs w:val="32"/>
              </w:rPr>
            </w:rPrChange>
          </w:rPr>
          <w:delText xml:space="preserve"> </w:delText>
        </w:r>
      </w:del>
      <w:del w:id="429" w:author="momna ali" w:date="2018-10-05T12:08:00Z">
        <w:r w:rsidR="004259BF" w:rsidRPr="00FB1ECB" w:rsidDel="00B45D45">
          <w:rPr>
            <w:rPrChange w:id="430" w:author="momna ali" w:date="2018-11-07T11:20:00Z">
              <w:rPr>
                <w:b/>
                <w:sz w:val="32"/>
                <w:szCs w:val="32"/>
              </w:rPr>
            </w:rPrChange>
          </w:rPr>
          <w:delText>Browser</w:delText>
        </w:r>
      </w:del>
      <w:ins w:id="431" w:author="Fozia Zafar" w:date="2018-10-04T23:18:00Z">
        <w:del w:id="432" w:author="momna ali" w:date="2018-10-05T12:08:00Z">
          <w:r w:rsidR="00CA5BCE" w:rsidRPr="00FB1ECB" w:rsidDel="00B45D45">
            <w:rPr>
              <w:rPrChange w:id="433" w:author="momna ali" w:date="2018-11-07T11:20:00Z">
                <w:rPr>
                  <w:b/>
                  <w:sz w:val="32"/>
                  <w:szCs w:val="32"/>
                </w:rPr>
              </w:rPrChange>
            </w:rPr>
            <w:delText>(s)</w:delText>
          </w:r>
        </w:del>
      </w:ins>
      <w:del w:id="434" w:author="Fozia Zafar" w:date="2018-10-04T23:18:00Z">
        <w:r w:rsidR="004259BF" w:rsidRPr="00FB1ECB" w:rsidDel="00CA5BCE">
          <w:rPr>
            <w:rPrChange w:id="435" w:author="momna ali" w:date="2018-11-07T11:20:00Z">
              <w:rPr>
                <w:b/>
                <w:sz w:val="32"/>
                <w:szCs w:val="32"/>
              </w:rPr>
            </w:rPrChange>
          </w:rPr>
          <w:delText>s</w:delText>
        </w:r>
      </w:del>
    </w:p>
    <w:tbl>
      <w:tblPr>
        <w:tblStyle w:val="FormatA"/>
        <w:tblW w:w="8555" w:type="dxa"/>
        <w:tblInd w:w="265" w:type="dxa"/>
        <w:tblLook w:val="04A0" w:firstRow="1" w:lastRow="0" w:firstColumn="1" w:lastColumn="0" w:noHBand="0" w:noVBand="1"/>
        <w:tblPrChange w:id="436" w:author="momna ali" w:date="2018-10-05T08:35:00Z">
          <w:tblPr>
            <w:tblStyle w:val="FormatA"/>
            <w:tblW w:w="8820" w:type="dxa"/>
            <w:tblInd w:w="0" w:type="dxa"/>
            <w:tblLook w:val="04A0" w:firstRow="1" w:lastRow="0" w:firstColumn="1" w:lastColumn="0" w:noHBand="0" w:noVBand="1"/>
          </w:tblPr>
        </w:tblPrChange>
      </w:tblPr>
      <w:tblGrid>
        <w:gridCol w:w="3780"/>
        <w:gridCol w:w="4775"/>
        <w:tblGridChange w:id="437">
          <w:tblGrid>
            <w:gridCol w:w="4045"/>
            <w:gridCol w:w="4775"/>
          </w:tblGrid>
        </w:tblGridChange>
      </w:tblGrid>
      <w:tr w:rsidR="004259BF" w:rsidRPr="001B6078" w:rsidTr="00A65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trPrChange w:id="438" w:author="momna ali" w:date="2018-10-05T08:35:00Z">
            <w:trPr>
              <w:trHeight w:val="335"/>
            </w:trPr>
          </w:trPrChange>
        </w:trPr>
        <w:tc>
          <w:tcPr>
            <w:tcW w:w="3780" w:type="dxa"/>
            <w:tcPrChange w:id="439" w:author="momna ali" w:date="2018-10-05T08:35:00Z">
              <w:tcPr>
                <w:tcW w:w="4045" w:type="dxa"/>
              </w:tcPr>
            </w:tcPrChange>
          </w:tcPr>
          <w:p w:rsidR="004259BF" w:rsidRPr="00823001" w:rsidRDefault="004259BF" w:rsidP="00216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23001">
              <w:rPr>
                <w:b/>
                <w:bCs/>
              </w:rPr>
              <w:t>Name</w:t>
            </w:r>
          </w:p>
        </w:tc>
        <w:tc>
          <w:tcPr>
            <w:tcW w:w="4775" w:type="dxa"/>
            <w:tcPrChange w:id="440" w:author="momna ali" w:date="2018-10-05T08:35:00Z">
              <w:tcPr>
                <w:tcW w:w="4775" w:type="dxa"/>
              </w:tcPr>
            </w:tcPrChange>
          </w:tcPr>
          <w:p w:rsidR="004259BF" w:rsidRPr="00823001" w:rsidRDefault="004259BF" w:rsidP="00216094">
            <w:pPr>
              <w:ind w:firstLine="3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23001">
              <w:rPr>
                <w:b/>
                <w:bCs/>
              </w:rPr>
              <w:t>Version</w:t>
            </w:r>
          </w:p>
        </w:tc>
      </w:tr>
      <w:tr w:rsidR="004259BF" w:rsidRPr="001B6078" w:rsidTr="00A65F5A">
        <w:trPr>
          <w:trHeight w:val="294"/>
          <w:trPrChange w:id="441" w:author="momna ali" w:date="2018-10-05T08:35:00Z">
            <w:trPr>
              <w:trHeight w:val="294"/>
            </w:trPr>
          </w:trPrChange>
        </w:trPr>
        <w:tc>
          <w:tcPr>
            <w:tcW w:w="3780" w:type="dxa"/>
            <w:tcPrChange w:id="442" w:author="momna ali" w:date="2018-10-05T08:35:00Z">
              <w:tcPr>
                <w:tcW w:w="4045" w:type="dxa"/>
              </w:tcPr>
            </w:tcPrChange>
          </w:tcPr>
          <w:p w:rsidR="004259BF" w:rsidRPr="001B6078" w:rsidRDefault="004259BF" w:rsidP="00216094">
            <w:pPr>
              <w:pStyle w:val="TB-TableBody"/>
              <w:rPr>
                <w:sz w:val="22"/>
                <w:szCs w:val="22"/>
              </w:rPr>
            </w:pPr>
            <w:r w:rsidRPr="001B6078">
              <w:rPr>
                <w:sz w:val="22"/>
                <w:szCs w:val="22"/>
              </w:rPr>
              <w:t>Internet Explorer</w:t>
            </w:r>
          </w:p>
        </w:tc>
        <w:tc>
          <w:tcPr>
            <w:tcW w:w="4775" w:type="dxa"/>
            <w:tcPrChange w:id="443" w:author="momna ali" w:date="2018-10-05T08:35:00Z">
              <w:tcPr>
                <w:tcW w:w="4775" w:type="dxa"/>
              </w:tcPr>
            </w:tcPrChange>
          </w:tcPr>
          <w:p w:rsidR="004259BF" w:rsidRPr="001B6078" w:rsidRDefault="004259BF" w:rsidP="00216094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1B6078">
              <w:rPr>
                <w:sz w:val="22"/>
                <w:szCs w:val="22"/>
              </w:rPr>
              <w:t>11.0</w:t>
            </w:r>
          </w:p>
        </w:tc>
      </w:tr>
      <w:tr w:rsidR="004259BF" w:rsidRPr="001B6078" w:rsidTr="00A65F5A">
        <w:trPr>
          <w:trHeight w:val="294"/>
          <w:trPrChange w:id="444" w:author="momna ali" w:date="2018-10-05T08:35:00Z">
            <w:trPr>
              <w:trHeight w:val="294"/>
            </w:trPr>
          </w:trPrChange>
        </w:trPr>
        <w:tc>
          <w:tcPr>
            <w:tcW w:w="3780" w:type="dxa"/>
            <w:tcPrChange w:id="445" w:author="momna ali" w:date="2018-10-05T08:35:00Z">
              <w:tcPr>
                <w:tcW w:w="4045" w:type="dxa"/>
              </w:tcPr>
            </w:tcPrChange>
          </w:tcPr>
          <w:p w:rsidR="004259BF" w:rsidRPr="001B6078" w:rsidRDefault="004259BF" w:rsidP="00216094">
            <w:pPr>
              <w:pStyle w:val="TB-TableBody"/>
              <w:rPr>
                <w:sz w:val="22"/>
                <w:szCs w:val="22"/>
              </w:rPr>
            </w:pPr>
            <w:r w:rsidRPr="001B6078">
              <w:rPr>
                <w:sz w:val="22"/>
                <w:szCs w:val="22"/>
              </w:rPr>
              <w:t>Firefox 52.5 ESR</w:t>
            </w:r>
          </w:p>
        </w:tc>
        <w:tc>
          <w:tcPr>
            <w:tcW w:w="4775" w:type="dxa"/>
            <w:tcPrChange w:id="446" w:author="momna ali" w:date="2018-10-05T08:35:00Z">
              <w:tcPr>
                <w:tcW w:w="4775" w:type="dxa"/>
              </w:tcPr>
            </w:tcPrChange>
          </w:tcPr>
          <w:p w:rsidR="004259BF" w:rsidRPr="001B6078" w:rsidRDefault="004259BF" w:rsidP="00216094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1B6078">
              <w:rPr>
                <w:sz w:val="22"/>
                <w:szCs w:val="22"/>
              </w:rPr>
              <w:t>57.0</w:t>
            </w:r>
          </w:p>
        </w:tc>
      </w:tr>
      <w:tr w:rsidR="004259BF" w:rsidRPr="001B6078" w:rsidTr="00A65F5A">
        <w:trPr>
          <w:trHeight w:val="281"/>
          <w:trPrChange w:id="447" w:author="momna ali" w:date="2018-10-05T08:35:00Z">
            <w:trPr>
              <w:trHeight w:val="281"/>
            </w:trPr>
          </w:trPrChange>
        </w:trPr>
        <w:tc>
          <w:tcPr>
            <w:tcW w:w="3780" w:type="dxa"/>
            <w:tcPrChange w:id="448" w:author="momna ali" w:date="2018-10-05T08:35:00Z">
              <w:tcPr>
                <w:tcW w:w="4045" w:type="dxa"/>
              </w:tcPr>
            </w:tcPrChange>
          </w:tcPr>
          <w:p w:rsidR="004259BF" w:rsidRPr="001B6078" w:rsidRDefault="004259BF" w:rsidP="00216094">
            <w:pPr>
              <w:pStyle w:val="TB-TableBody"/>
              <w:rPr>
                <w:sz w:val="22"/>
                <w:szCs w:val="22"/>
              </w:rPr>
            </w:pPr>
            <w:r w:rsidRPr="001B6078">
              <w:rPr>
                <w:sz w:val="22"/>
                <w:szCs w:val="22"/>
              </w:rPr>
              <w:t>Chrome</w:t>
            </w:r>
          </w:p>
        </w:tc>
        <w:tc>
          <w:tcPr>
            <w:tcW w:w="4775" w:type="dxa"/>
            <w:tcPrChange w:id="449" w:author="momna ali" w:date="2018-10-05T08:35:00Z">
              <w:tcPr>
                <w:tcW w:w="4775" w:type="dxa"/>
              </w:tcPr>
            </w:tcPrChange>
          </w:tcPr>
          <w:p w:rsidR="004259BF" w:rsidRPr="001B6078" w:rsidRDefault="004259BF" w:rsidP="00216094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1B6078">
              <w:rPr>
                <w:sz w:val="22"/>
                <w:szCs w:val="22"/>
              </w:rPr>
              <w:t>63.0</w:t>
            </w:r>
          </w:p>
        </w:tc>
      </w:tr>
      <w:tr w:rsidR="004259BF" w:rsidRPr="001B6078" w:rsidTr="00A65F5A">
        <w:trPr>
          <w:trHeight w:val="294"/>
          <w:trPrChange w:id="450" w:author="momna ali" w:date="2018-10-05T08:35:00Z">
            <w:trPr>
              <w:trHeight w:val="294"/>
            </w:trPr>
          </w:trPrChange>
        </w:trPr>
        <w:tc>
          <w:tcPr>
            <w:tcW w:w="3780" w:type="dxa"/>
            <w:tcPrChange w:id="451" w:author="momna ali" w:date="2018-10-05T08:35:00Z">
              <w:tcPr>
                <w:tcW w:w="4045" w:type="dxa"/>
              </w:tcPr>
            </w:tcPrChange>
          </w:tcPr>
          <w:p w:rsidR="004259BF" w:rsidRPr="001B6078" w:rsidRDefault="004259BF" w:rsidP="00216094">
            <w:pPr>
              <w:pStyle w:val="TB-TableBody"/>
              <w:rPr>
                <w:sz w:val="22"/>
                <w:szCs w:val="22"/>
              </w:rPr>
            </w:pPr>
            <w:r w:rsidRPr="001B6078">
              <w:rPr>
                <w:sz w:val="22"/>
                <w:szCs w:val="22"/>
              </w:rPr>
              <w:t>Safari</w:t>
            </w:r>
          </w:p>
        </w:tc>
        <w:tc>
          <w:tcPr>
            <w:tcW w:w="4775" w:type="dxa"/>
            <w:tcPrChange w:id="452" w:author="momna ali" w:date="2018-10-05T08:35:00Z">
              <w:tcPr>
                <w:tcW w:w="4775" w:type="dxa"/>
              </w:tcPr>
            </w:tcPrChange>
          </w:tcPr>
          <w:p w:rsidR="004259BF" w:rsidRPr="001B6078" w:rsidRDefault="004259BF" w:rsidP="00216094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1B6078">
              <w:rPr>
                <w:sz w:val="22"/>
                <w:szCs w:val="22"/>
              </w:rPr>
              <w:t>11.0</w:t>
            </w:r>
          </w:p>
        </w:tc>
      </w:tr>
      <w:tr w:rsidR="004259BF" w:rsidRPr="001B6078" w:rsidTr="00A65F5A">
        <w:trPr>
          <w:trHeight w:val="294"/>
          <w:trPrChange w:id="453" w:author="momna ali" w:date="2018-10-05T08:35:00Z">
            <w:trPr>
              <w:trHeight w:val="294"/>
            </w:trPr>
          </w:trPrChange>
        </w:trPr>
        <w:tc>
          <w:tcPr>
            <w:tcW w:w="3780" w:type="dxa"/>
            <w:tcPrChange w:id="454" w:author="momna ali" w:date="2018-10-05T08:35:00Z">
              <w:tcPr>
                <w:tcW w:w="4045" w:type="dxa"/>
              </w:tcPr>
            </w:tcPrChange>
          </w:tcPr>
          <w:p w:rsidR="004259BF" w:rsidRPr="001B6078" w:rsidRDefault="004259BF" w:rsidP="00216094">
            <w:pPr>
              <w:pStyle w:val="TB-TableBody"/>
              <w:rPr>
                <w:sz w:val="22"/>
                <w:szCs w:val="22"/>
              </w:rPr>
            </w:pPr>
            <w:r w:rsidRPr="001B6078">
              <w:rPr>
                <w:sz w:val="22"/>
                <w:szCs w:val="22"/>
              </w:rPr>
              <w:t>Edge</w:t>
            </w:r>
          </w:p>
        </w:tc>
        <w:tc>
          <w:tcPr>
            <w:tcW w:w="4775" w:type="dxa"/>
            <w:tcPrChange w:id="455" w:author="momna ali" w:date="2018-10-05T08:35:00Z">
              <w:tcPr>
                <w:tcW w:w="4775" w:type="dxa"/>
              </w:tcPr>
            </w:tcPrChange>
          </w:tcPr>
          <w:p w:rsidR="004259BF" w:rsidRPr="001B6078" w:rsidRDefault="004259BF" w:rsidP="00216094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1B6078">
              <w:rPr>
                <w:sz w:val="22"/>
                <w:szCs w:val="22"/>
              </w:rPr>
              <w:t>41.16299</w:t>
            </w:r>
          </w:p>
        </w:tc>
      </w:tr>
    </w:tbl>
    <w:p w:rsidR="00E83B3F" w:rsidRPr="0068614B" w:rsidRDefault="00E83B3F">
      <w:pPr>
        <w:pStyle w:val="Caption"/>
        <w:spacing w:after="0"/>
        <w:jc w:val="center"/>
        <w:rPr>
          <w:ins w:id="456" w:author="momna ali" w:date="2018-10-05T12:01:00Z"/>
          <w:rFonts w:ascii="Arial" w:hAnsi="Arial" w:cs="Arial"/>
        </w:rPr>
        <w:pPrChange w:id="457" w:author="momna ali" w:date="2018-10-10T12:31:00Z">
          <w:pPr/>
        </w:pPrChange>
      </w:pPr>
      <w:bookmarkStart w:id="458" w:name="_Toc526492449"/>
    </w:p>
    <w:p w:rsidR="002522B0" w:rsidRPr="00B568E9" w:rsidDel="00BD106B" w:rsidRDefault="002522B0">
      <w:pPr>
        <w:pStyle w:val="Caption"/>
        <w:spacing w:after="0"/>
        <w:ind w:left="-720"/>
        <w:jc w:val="center"/>
        <w:rPr>
          <w:del w:id="459" w:author="momna ali" w:date="2018-10-05T08:48:00Z"/>
          <w:rFonts w:ascii="Arial" w:hAnsi="Arial" w:cs="Arial"/>
          <w:color w:val="auto"/>
          <w:rPrChange w:id="460" w:author="momna ali" w:date="2018-10-18T12:06:00Z">
            <w:rPr>
              <w:del w:id="461" w:author="momna ali" w:date="2018-10-05T08:48:00Z"/>
            </w:rPr>
          </w:rPrChange>
        </w:rPr>
        <w:pPrChange w:id="462" w:author="momna ali" w:date="2018-10-10T12:31:00Z">
          <w:pPr>
            <w:pStyle w:val="Caption"/>
            <w:jc w:val="center"/>
          </w:pPr>
        </w:pPrChange>
      </w:pPr>
      <w:del w:id="463" w:author="momna ali" w:date="2018-10-05T08:47:00Z">
        <w:r w:rsidRPr="00B568E9" w:rsidDel="00BD106B">
          <w:rPr>
            <w:rFonts w:ascii="Arial" w:hAnsi="Arial" w:cs="Arial"/>
            <w:color w:val="auto"/>
            <w:rPrChange w:id="464" w:author="momna ali" w:date="2018-10-18T12:06:00Z">
              <w:rPr/>
            </w:rPrChange>
          </w:rPr>
          <w:delText xml:space="preserve">Table </w:delText>
        </w:r>
        <w:r w:rsidR="00FB6374" w:rsidRPr="00B568E9" w:rsidDel="00BD106B">
          <w:rPr>
            <w:rFonts w:ascii="Arial" w:hAnsi="Arial" w:cs="Arial"/>
            <w:i w:val="0"/>
            <w:iCs w:val="0"/>
            <w:noProof/>
            <w:color w:val="auto"/>
            <w:rPrChange w:id="465" w:author="momna ali" w:date="2018-10-18T12:06:00Z">
              <w:rPr>
                <w:i w:val="0"/>
                <w:iCs w:val="0"/>
                <w:noProof/>
              </w:rPr>
            </w:rPrChange>
          </w:rPr>
          <w:fldChar w:fldCharType="begin"/>
        </w:r>
        <w:r w:rsidR="00FB6374" w:rsidRPr="00B568E9" w:rsidDel="00BD106B">
          <w:rPr>
            <w:rFonts w:ascii="Arial" w:hAnsi="Arial" w:cs="Arial"/>
            <w:noProof/>
            <w:color w:val="auto"/>
            <w:rPrChange w:id="466" w:author="momna ali" w:date="2018-10-18T12:06:00Z">
              <w:rPr>
                <w:noProof/>
              </w:rPr>
            </w:rPrChange>
          </w:rPr>
          <w:delInstrText xml:space="preserve"> SEQ Table \* ARABIC </w:delInstrText>
        </w:r>
        <w:r w:rsidR="00FB6374" w:rsidRPr="00B568E9" w:rsidDel="00BD106B">
          <w:rPr>
            <w:rFonts w:ascii="Arial" w:hAnsi="Arial" w:cs="Arial"/>
            <w:i w:val="0"/>
            <w:iCs w:val="0"/>
            <w:noProof/>
            <w:color w:val="auto"/>
            <w:rPrChange w:id="467" w:author="momna ali" w:date="2018-10-18T12:06:00Z">
              <w:rPr>
                <w:i w:val="0"/>
                <w:iCs w:val="0"/>
                <w:noProof/>
              </w:rPr>
            </w:rPrChange>
          </w:rPr>
          <w:fldChar w:fldCharType="separate"/>
        </w:r>
        <w:r w:rsidRPr="00B568E9" w:rsidDel="00BD106B">
          <w:rPr>
            <w:rFonts w:ascii="Arial" w:hAnsi="Arial" w:cs="Arial"/>
            <w:noProof/>
            <w:color w:val="auto"/>
            <w:rPrChange w:id="468" w:author="momna ali" w:date="2018-10-18T12:06:00Z">
              <w:rPr>
                <w:noProof/>
              </w:rPr>
            </w:rPrChange>
          </w:rPr>
          <w:delText>1</w:delText>
        </w:r>
        <w:r w:rsidR="00FB6374" w:rsidRPr="00B568E9" w:rsidDel="00BD106B">
          <w:rPr>
            <w:rFonts w:ascii="Arial" w:hAnsi="Arial" w:cs="Arial"/>
            <w:i w:val="0"/>
            <w:iCs w:val="0"/>
            <w:noProof/>
            <w:color w:val="auto"/>
            <w:rPrChange w:id="469" w:author="momna ali" w:date="2018-10-18T12:06:00Z">
              <w:rPr>
                <w:i w:val="0"/>
                <w:iCs w:val="0"/>
                <w:noProof/>
              </w:rPr>
            </w:rPrChange>
          </w:rPr>
          <w:fldChar w:fldCharType="end"/>
        </w:r>
        <w:r w:rsidR="004259BF" w:rsidRPr="00B568E9" w:rsidDel="00BD106B">
          <w:rPr>
            <w:rFonts w:ascii="Arial" w:hAnsi="Arial" w:cs="Arial"/>
            <w:noProof/>
            <w:color w:val="auto"/>
            <w:rPrChange w:id="470" w:author="momna ali" w:date="2018-10-18T12:06:00Z">
              <w:rPr>
                <w:noProof/>
              </w:rPr>
            </w:rPrChange>
          </w:rPr>
          <w:delText xml:space="preserve"> </w:delText>
        </w:r>
        <w:r w:rsidR="004259BF" w:rsidRPr="00B568E9" w:rsidDel="00BD106B">
          <w:rPr>
            <w:rFonts w:ascii="Arial" w:hAnsi="Arial" w:cs="Arial"/>
            <w:color w:val="auto"/>
            <w:rPrChange w:id="471" w:author="momna ali" w:date="2018-10-18T12:06:00Z">
              <w:rPr/>
            </w:rPrChange>
          </w:rPr>
          <w:delText xml:space="preserve">- </w:delText>
        </w:r>
      </w:del>
      <w:del w:id="472" w:author="momna ali" w:date="2018-10-05T08:48:00Z">
        <w:r w:rsidR="004259BF" w:rsidRPr="00B568E9" w:rsidDel="00BD106B">
          <w:rPr>
            <w:rFonts w:ascii="Arial" w:hAnsi="Arial" w:cs="Arial"/>
            <w:color w:val="auto"/>
            <w:rPrChange w:id="473" w:author="momna ali" w:date="2018-10-18T12:06:00Z">
              <w:rPr/>
            </w:rPrChange>
          </w:rPr>
          <w:delText>Supported Browsers</w:delText>
        </w:r>
        <w:bookmarkEnd w:id="458"/>
      </w:del>
    </w:p>
    <w:p w:rsidR="002522B0" w:rsidRPr="00D024C1" w:rsidDel="00347D4A" w:rsidRDefault="002522B0">
      <w:pPr>
        <w:spacing w:after="0"/>
        <w:ind w:left="-720"/>
        <w:jc w:val="center"/>
        <w:rPr>
          <w:del w:id="474" w:author="Fozia Zafar" w:date="2018-10-04T17:36:00Z"/>
          <w:i/>
          <w:rPrChange w:id="475" w:author="momna ali" w:date="2018-10-10T14:42:00Z">
            <w:rPr>
              <w:del w:id="476" w:author="Fozia Zafar" w:date="2018-10-04T17:36:00Z"/>
            </w:rPr>
          </w:rPrChange>
        </w:rPr>
        <w:pPrChange w:id="477" w:author="momna ali" w:date="2018-10-10T12:31:00Z">
          <w:pPr/>
        </w:pPrChange>
      </w:pPr>
    </w:p>
    <w:p w:rsidR="00804C9F" w:rsidRPr="00D80C60" w:rsidRDefault="00804C9F">
      <w:pPr>
        <w:pStyle w:val="Caption"/>
        <w:spacing w:after="0"/>
        <w:ind w:left="-720"/>
        <w:jc w:val="center"/>
        <w:pPrChange w:id="478" w:author="momna ali" w:date="2018-10-10T12:31:00Z">
          <w:pPr/>
        </w:pPrChange>
      </w:pPr>
    </w:p>
    <w:p w:rsidR="00E83B3F" w:rsidRDefault="00E83B3F">
      <w:pPr>
        <w:pStyle w:val="Heading2"/>
        <w:ind w:left="180"/>
        <w:rPr>
          <w:ins w:id="479" w:author="momna ali" w:date="2018-10-05T11:59:00Z"/>
          <w:rFonts w:ascii="Arial" w:hAnsi="Arial" w:cs="Arial"/>
          <w:b/>
          <w:color w:val="auto"/>
          <w:sz w:val="32"/>
          <w:szCs w:val="32"/>
        </w:rPr>
        <w:pPrChange w:id="480" w:author="momna ali" w:date="2018-10-05T11:59:00Z">
          <w:pPr>
            <w:pStyle w:val="Heading2"/>
            <w:numPr>
              <w:ilvl w:val="1"/>
              <w:numId w:val="30"/>
            </w:numPr>
            <w:spacing w:line="276" w:lineRule="auto"/>
            <w:ind w:left="792" w:hanging="432"/>
          </w:pPr>
        </w:pPrChange>
      </w:pPr>
    </w:p>
    <w:p w:rsidR="00E83B3F" w:rsidRDefault="00E83B3F">
      <w:pPr>
        <w:rPr>
          <w:ins w:id="481" w:author="momna ali" w:date="2018-10-05T11:59:00Z"/>
        </w:rPr>
        <w:pPrChange w:id="482" w:author="momna ali" w:date="2018-10-05T11:59:00Z">
          <w:pPr>
            <w:pStyle w:val="Heading2"/>
            <w:numPr>
              <w:ilvl w:val="1"/>
              <w:numId w:val="30"/>
            </w:numPr>
            <w:spacing w:line="276" w:lineRule="auto"/>
            <w:ind w:left="792" w:hanging="432"/>
          </w:pPr>
        </w:pPrChange>
      </w:pPr>
    </w:p>
    <w:p w:rsidR="00E83B3F" w:rsidRDefault="00E83B3F">
      <w:pPr>
        <w:rPr>
          <w:ins w:id="483" w:author="momna ali" w:date="2018-10-05T11:59:00Z"/>
        </w:rPr>
        <w:pPrChange w:id="484" w:author="momna ali" w:date="2018-10-05T11:59:00Z">
          <w:pPr>
            <w:pStyle w:val="Heading2"/>
            <w:numPr>
              <w:ilvl w:val="1"/>
              <w:numId w:val="30"/>
            </w:numPr>
            <w:spacing w:line="276" w:lineRule="auto"/>
            <w:ind w:left="792" w:hanging="432"/>
          </w:pPr>
        </w:pPrChange>
      </w:pPr>
    </w:p>
    <w:p w:rsidR="00E83B3F" w:rsidRDefault="00E83B3F">
      <w:pPr>
        <w:rPr>
          <w:ins w:id="485" w:author="momna ali" w:date="2018-10-10T12:31:00Z"/>
        </w:rPr>
        <w:pPrChange w:id="486" w:author="momna ali" w:date="2018-10-05T11:59:00Z">
          <w:pPr>
            <w:pStyle w:val="Heading2"/>
            <w:numPr>
              <w:ilvl w:val="1"/>
              <w:numId w:val="30"/>
            </w:numPr>
            <w:spacing w:line="276" w:lineRule="auto"/>
            <w:ind w:left="792" w:hanging="432"/>
          </w:pPr>
        </w:pPrChange>
      </w:pPr>
    </w:p>
    <w:p w:rsidR="00BF5717" w:rsidRDefault="00BF5717">
      <w:pPr>
        <w:rPr>
          <w:ins w:id="487" w:author="momna ali" w:date="2018-10-05T11:59:00Z"/>
        </w:rPr>
        <w:pPrChange w:id="488" w:author="momna ali" w:date="2018-10-05T11:59:00Z">
          <w:pPr>
            <w:pStyle w:val="Heading2"/>
            <w:numPr>
              <w:ilvl w:val="1"/>
              <w:numId w:val="30"/>
            </w:numPr>
            <w:spacing w:line="276" w:lineRule="auto"/>
            <w:ind w:left="792" w:hanging="432"/>
          </w:pPr>
        </w:pPrChange>
      </w:pPr>
    </w:p>
    <w:p w:rsidR="00E83B3F" w:rsidRDefault="00E83B3F">
      <w:pPr>
        <w:rPr>
          <w:ins w:id="489" w:author="momna ali" w:date="2018-10-05T11:59:00Z"/>
        </w:rPr>
        <w:pPrChange w:id="490" w:author="momna ali" w:date="2018-10-05T11:59:00Z">
          <w:pPr>
            <w:pStyle w:val="Heading2"/>
            <w:numPr>
              <w:ilvl w:val="1"/>
              <w:numId w:val="30"/>
            </w:numPr>
            <w:spacing w:line="276" w:lineRule="auto"/>
            <w:ind w:left="792" w:hanging="432"/>
          </w:pPr>
        </w:pPrChange>
      </w:pPr>
    </w:p>
    <w:p w:rsidR="00E83B3F" w:rsidRPr="00E83B3F" w:rsidRDefault="00E83B3F">
      <w:pPr>
        <w:rPr>
          <w:ins w:id="491" w:author="momna ali" w:date="2018-10-05T11:59:00Z"/>
          <w:rPrChange w:id="492" w:author="momna ali" w:date="2018-10-05T11:59:00Z">
            <w:rPr>
              <w:ins w:id="493" w:author="momna ali" w:date="2018-10-05T11:59:00Z"/>
              <w:rFonts w:ascii="Arial" w:hAnsi="Arial" w:cs="Arial"/>
              <w:b/>
              <w:color w:val="auto"/>
              <w:sz w:val="32"/>
              <w:szCs w:val="32"/>
            </w:rPr>
          </w:rPrChange>
        </w:rPr>
        <w:pPrChange w:id="494" w:author="momna ali" w:date="2018-10-05T11:59:00Z">
          <w:pPr>
            <w:pStyle w:val="Heading2"/>
            <w:numPr>
              <w:ilvl w:val="1"/>
              <w:numId w:val="30"/>
            </w:numPr>
            <w:spacing w:line="276" w:lineRule="auto"/>
            <w:ind w:left="792" w:hanging="432"/>
          </w:pPr>
        </w:pPrChange>
      </w:pPr>
    </w:p>
    <w:p w:rsidR="0063731D" w:rsidRDefault="005740A3">
      <w:pPr>
        <w:pStyle w:val="Heading2"/>
        <w:numPr>
          <w:ilvl w:val="1"/>
          <w:numId w:val="1"/>
        </w:numPr>
        <w:tabs>
          <w:tab w:val="left" w:pos="540"/>
        </w:tabs>
        <w:ind w:left="90" w:hanging="540"/>
        <w:rPr>
          <w:ins w:id="495" w:author="momna ali" w:date="2018-10-05T11:55:00Z"/>
          <w:rFonts w:ascii="Arial" w:hAnsi="Arial" w:cs="Arial"/>
          <w:b/>
          <w:color w:val="auto"/>
          <w:sz w:val="32"/>
          <w:szCs w:val="32"/>
        </w:rPr>
        <w:pPrChange w:id="496" w:author="momna ali" w:date="2018-10-05T11:55:00Z">
          <w:pPr>
            <w:pStyle w:val="Heading2"/>
            <w:numPr>
              <w:ilvl w:val="1"/>
              <w:numId w:val="30"/>
            </w:numPr>
            <w:spacing w:line="276" w:lineRule="auto"/>
            <w:ind w:left="792" w:hanging="432"/>
          </w:pPr>
        </w:pPrChange>
      </w:pPr>
      <w:ins w:id="497" w:author="momna ali" w:date="2018-10-08T16:07:00Z">
        <w:r>
          <w:rPr>
            <w:rFonts w:ascii="Arial" w:hAnsi="Arial" w:cs="Arial"/>
            <w:b/>
            <w:color w:val="auto"/>
            <w:sz w:val="32"/>
            <w:szCs w:val="32"/>
          </w:rPr>
          <w:lastRenderedPageBreak/>
          <w:t xml:space="preserve"> </w:t>
        </w:r>
        <w:bookmarkStart w:id="498" w:name="_Toc527627625"/>
        <w:r>
          <w:rPr>
            <w:rFonts w:ascii="Arial" w:hAnsi="Arial" w:cs="Arial"/>
            <w:b/>
            <w:color w:val="auto"/>
            <w:sz w:val="32"/>
            <w:szCs w:val="32"/>
          </w:rPr>
          <w:t xml:space="preserve">Supported </w:t>
        </w:r>
      </w:ins>
      <w:ins w:id="499" w:author="momna ali" w:date="2018-10-05T11:55:00Z">
        <w:r w:rsidR="0063731D">
          <w:rPr>
            <w:rFonts w:ascii="Arial" w:hAnsi="Arial" w:cs="Arial"/>
            <w:b/>
            <w:color w:val="auto"/>
            <w:sz w:val="32"/>
            <w:szCs w:val="32"/>
          </w:rPr>
          <w:t>Mobile Browser</w:t>
        </w:r>
        <w:bookmarkEnd w:id="498"/>
        <w:r w:rsidR="003D240F">
          <w:rPr>
            <w:rFonts w:ascii="Arial" w:hAnsi="Arial" w:cs="Arial"/>
            <w:b/>
            <w:color w:val="auto"/>
            <w:sz w:val="32"/>
            <w:szCs w:val="32"/>
          </w:rPr>
          <w:t>s</w:t>
        </w:r>
        <w:r w:rsidR="0063731D">
          <w:rPr>
            <w:rFonts w:ascii="Arial" w:hAnsi="Arial" w:cs="Arial"/>
            <w:b/>
            <w:color w:val="auto"/>
            <w:sz w:val="32"/>
            <w:szCs w:val="32"/>
          </w:rPr>
          <w:t xml:space="preserve"> </w:t>
        </w:r>
      </w:ins>
    </w:p>
    <w:p w:rsidR="00E2561A" w:rsidRPr="00C5568E" w:rsidRDefault="00C5568E" w:rsidP="00C5568E">
      <w:pPr>
        <w:pStyle w:val="T-TableTitle"/>
        <w:ind w:left="180"/>
        <w:rPr>
          <w:ins w:id="500" w:author="momna ali" w:date="2018-10-05T08:35:00Z"/>
          <w:i/>
          <w:iCs/>
          <w:color w:val="44546A" w:themeColor="text2"/>
          <w:rPrChange w:id="501" w:author="momna ali" w:date="2018-11-07T11:21:00Z">
            <w:rPr>
              <w:ins w:id="502" w:author="momna ali" w:date="2018-10-05T08:35:00Z"/>
            </w:rPr>
          </w:rPrChange>
        </w:rPr>
        <w:pPrChange w:id="503" w:author="momna ali" w:date="2018-11-07T11:22:00Z">
          <w:pPr/>
        </w:pPrChange>
      </w:pPr>
      <w:bookmarkStart w:id="504" w:name="_Toc526504455"/>
      <w:bookmarkStart w:id="505" w:name="_Toc526937151"/>
      <w:ins w:id="506" w:author="momna ali" w:date="2018-11-07T11:21:00Z">
        <w:r w:rsidRPr="00415928">
          <w:t xml:space="preserve">Table </w:t>
        </w:r>
        <w:r w:rsidRPr="00415928">
          <w:fldChar w:fldCharType="begin"/>
        </w:r>
        <w:r w:rsidRPr="00415928">
          <w:instrText xml:space="preserve"> SEQ Table \* ARABIC </w:instrText>
        </w:r>
        <w:r w:rsidRPr="00415928">
          <w:fldChar w:fldCharType="separate"/>
        </w:r>
      </w:ins>
      <w:ins w:id="507" w:author="momna ali" w:date="2018-11-07T11:49:00Z">
        <w:r w:rsidR="0003066B">
          <w:rPr>
            <w:noProof/>
          </w:rPr>
          <w:t>2</w:t>
        </w:r>
      </w:ins>
      <w:ins w:id="508" w:author="momna ali" w:date="2018-11-07T11:21:00Z">
        <w:r w:rsidRPr="00415928">
          <w:fldChar w:fldCharType="end"/>
        </w:r>
        <w:r w:rsidRPr="00415928">
          <w:t>- Support</w:t>
        </w:r>
        <w:bookmarkEnd w:id="504"/>
        <w:r>
          <w:t>ed Mobile Browser</w:t>
        </w:r>
        <w:bookmarkEnd w:id="505"/>
        <w:r>
          <w:t>s</w:t>
        </w:r>
      </w:ins>
    </w:p>
    <w:tbl>
      <w:tblPr>
        <w:tblStyle w:val="FormatA"/>
        <w:tblW w:w="8555" w:type="dxa"/>
        <w:tblInd w:w="265" w:type="dxa"/>
        <w:tblLook w:val="04A0" w:firstRow="1" w:lastRow="0" w:firstColumn="1" w:lastColumn="0" w:noHBand="0" w:noVBand="1"/>
      </w:tblPr>
      <w:tblGrid>
        <w:gridCol w:w="3780"/>
        <w:gridCol w:w="4775"/>
      </w:tblGrid>
      <w:tr w:rsidR="0063731D" w:rsidRPr="001B6078" w:rsidTr="0021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ins w:id="509" w:author="momna ali" w:date="2018-10-05T11:56:00Z"/>
        </w:trPr>
        <w:tc>
          <w:tcPr>
            <w:tcW w:w="3780" w:type="dxa"/>
          </w:tcPr>
          <w:p w:rsidR="0063731D" w:rsidRPr="00823001" w:rsidRDefault="0063731D" w:rsidP="00216094">
            <w:pPr>
              <w:rPr>
                <w:ins w:id="510" w:author="momna ali" w:date="2018-10-05T11:56:00Z"/>
                <w:b/>
                <w:bCs/>
              </w:rPr>
            </w:pPr>
            <w:ins w:id="511" w:author="momna ali" w:date="2018-10-05T11:56:00Z">
              <w:r w:rsidRPr="00823001">
                <w:rPr>
                  <w:b/>
                  <w:bCs/>
                </w:rPr>
                <w:t>Name</w:t>
              </w:r>
            </w:ins>
          </w:p>
        </w:tc>
        <w:tc>
          <w:tcPr>
            <w:tcW w:w="4775" w:type="dxa"/>
          </w:tcPr>
          <w:p w:rsidR="0063731D" w:rsidRPr="00823001" w:rsidRDefault="0063731D" w:rsidP="00216094">
            <w:pPr>
              <w:ind w:firstLine="342"/>
              <w:rPr>
                <w:ins w:id="512" w:author="momna ali" w:date="2018-10-05T11:56:00Z"/>
                <w:b/>
                <w:bCs/>
              </w:rPr>
            </w:pPr>
            <w:ins w:id="513" w:author="momna ali" w:date="2018-10-05T11:56:00Z">
              <w:r w:rsidRPr="00823001">
                <w:rPr>
                  <w:b/>
                  <w:bCs/>
                </w:rPr>
                <w:t>Version</w:t>
              </w:r>
            </w:ins>
          </w:p>
        </w:tc>
      </w:tr>
      <w:tr w:rsidR="0063731D" w:rsidRPr="001B6078" w:rsidTr="00216094">
        <w:trPr>
          <w:trHeight w:val="294"/>
          <w:ins w:id="514" w:author="momna ali" w:date="2018-10-05T11:56:00Z"/>
        </w:trPr>
        <w:tc>
          <w:tcPr>
            <w:tcW w:w="3780" w:type="dxa"/>
          </w:tcPr>
          <w:p w:rsidR="0063731D" w:rsidRPr="001B6078" w:rsidRDefault="0063731D" w:rsidP="0063731D">
            <w:pPr>
              <w:pStyle w:val="TB-TableBody"/>
              <w:rPr>
                <w:ins w:id="515" w:author="momna ali" w:date="2018-10-05T11:56:00Z"/>
                <w:sz w:val="22"/>
                <w:szCs w:val="22"/>
              </w:rPr>
            </w:pPr>
            <w:ins w:id="516" w:author="momna ali" w:date="2018-10-05T11:56:00Z">
              <w:r>
                <w:rPr>
                  <w:sz w:val="22"/>
                  <w:szCs w:val="22"/>
                </w:rPr>
                <w:t xml:space="preserve">Chrome </w:t>
              </w:r>
            </w:ins>
          </w:p>
        </w:tc>
        <w:tc>
          <w:tcPr>
            <w:tcW w:w="4775" w:type="dxa"/>
          </w:tcPr>
          <w:p w:rsidR="0063731D" w:rsidRPr="001B6078" w:rsidRDefault="0063731D" w:rsidP="0063731D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ins w:id="517" w:author="momna ali" w:date="2018-10-05T11:56:00Z"/>
                <w:sz w:val="22"/>
                <w:szCs w:val="22"/>
              </w:rPr>
            </w:pPr>
            <w:ins w:id="518" w:author="momna ali" w:date="2018-10-05T11:56:00Z">
              <w:r>
                <w:rPr>
                  <w:sz w:val="22"/>
                  <w:szCs w:val="22"/>
                </w:rPr>
                <w:t>63.0</w:t>
              </w:r>
            </w:ins>
          </w:p>
        </w:tc>
      </w:tr>
      <w:tr w:rsidR="0063731D" w:rsidRPr="001B6078" w:rsidTr="00216094">
        <w:trPr>
          <w:trHeight w:val="294"/>
          <w:ins w:id="519" w:author="momna ali" w:date="2018-10-05T11:56:00Z"/>
        </w:trPr>
        <w:tc>
          <w:tcPr>
            <w:tcW w:w="3780" w:type="dxa"/>
          </w:tcPr>
          <w:p w:rsidR="0063731D" w:rsidRPr="001B6078" w:rsidRDefault="0063731D" w:rsidP="0063731D">
            <w:pPr>
              <w:pStyle w:val="TB-TableBody"/>
              <w:rPr>
                <w:ins w:id="520" w:author="momna ali" w:date="2018-10-05T11:56:00Z"/>
                <w:sz w:val="22"/>
                <w:szCs w:val="22"/>
              </w:rPr>
            </w:pPr>
            <w:ins w:id="521" w:author="momna ali" w:date="2018-10-05T11:56:00Z">
              <w:r>
                <w:rPr>
                  <w:sz w:val="22"/>
                  <w:szCs w:val="22"/>
                </w:rPr>
                <w:t>UC Browser</w:t>
              </w:r>
            </w:ins>
          </w:p>
        </w:tc>
        <w:tc>
          <w:tcPr>
            <w:tcW w:w="4775" w:type="dxa"/>
          </w:tcPr>
          <w:p w:rsidR="0063731D" w:rsidRPr="001B6078" w:rsidRDefault="0063731D" w:rsidP="0063731D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ins w:id="522" w:author="momna ali" w:date="2018-10-05T11:56:00Z"/>
                <w:sz w:val="22"/>
                <w:szCs w:val="22"/>
              </w:rPr>
            </w:pPr>
            <w:ins w:id="523" w:author="momna ali" w:date="2018-10-05T11:56:00Z">
              <w:r>
                <w:rPr>
                  <w:sz w:val="22"/>
                  <w:szCs w:val="22"/>
                </w:rPr>
                <w:t>11.5</w:t>
              </w:r>
            </w:ins>
          </w:p>
        </w:tc>
      </w:tr>
      <w:tr w:rsidR="0063731D" w:rsidRPr="001B6078" w:rsidTr="00216094">
        <w:trPr>
          <w:trHeight w:val="281"/>
          <w:ins w:id="524" w:author="momna ali" w:date="2018-10-05T11:56:00Z"/>
        </w:trPr>
        <w:tc>
          <w:tcPr>
            <w:tcW w:w="3780" w:type="dxa"/>
          </w:tcPr>
          <w:p w:rsidR="0063731D" w:rsidRPr="001B6078" w:rsidRDefault="0063731D" w:rsidP="0063731D">
            <w:pPr>
              <w:pStyle w:val="TB-TableBody"/>
              <w:rPr>
                <w:ins w:id="525" w:author="momna ali" w:date="2018-10-05T11:56:00Z"/>
                <w:sz w:val="22"/>
                <w:szCs w:val="22"/>
              </w:rPr>
            </w:pPr>
            <w:ins w:id="526" w:author="momna ali" w:date="2018-10-05T11:56:00Z">
              <w:r>
                <w:rPr>
                  <w:sz w:val="22"/>
                  <w:szCs w:val="22"/>
                </w:rPr>
                <w:t>Opera(Android)</w:t>
              </w:r>
            </w:ins>
          </w:p>
        </w:tc>
        <w:tc>
          <w:tcPr>
            <w:tcW w:w="4775" w:type="dxa"/>
          </w:tcPr>
          <w:p w:rsidR="0063731D" w:rsidRPr="001B6078" w:rsidRDefault="0063731D" w:rsidP="0063731D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ins w:id="527" w:author="momna ali" w:date="2018-10-05T11:56:00Z"/>
                <w:sz w:val="22"/>
                <w:szCs w:val="22"/>
              </w:rPr>
            </w:pPr>
            <w:ins w:id="528" w:author="momna ali" w:date="2018-10-05T11:56:00Z">
              <w:r>
                <w:rPr>
                  <w:sz w:val="22"/>
                  <w:szCs w:val="22"/>
                </w:rPr>
                <w:t>44.1</w:t>
              </w:r>
            </w:ins>
          </w:p>
        </w:tc>
      </w:tr>
      <w:tr w:rsidR="0063731D" w:rsidRPr="001B6078" w:rsidTr="00216094">
        <w:trPr>
          <w:trHeight w:val="294"/>
          <w:ins w:id="529" w:author="momna ali" w:date="2018-10-05T11:56:00Z"/>
        </w:trPr>
        <w:tc>
          <w:tcPr>
            <w:tcW w:w="3780" w:type="dxa"/>
          </w:tcPr>
          <w:p w:rsidR="0063731D" w:rsidRPr="001B6078" w:rsidRDefault="0063731D" w:rsidP="0063731D">
            <w:pPr>
              <w:pStyle w:val="TB-TableBody"/>
              <w:rPr>
                <w:ins w:id="530" w:author="momna ali" w:date="2018-10-05T11:56:00Z"/>
                <w:sz w:val="22"/>
                <w:szCs w:val="22"/>
              </w:rPr>
            </w:pPr>
            <w:ins w:id="531" w:author="momna ali" w:date="2018-10-05T11:56:00Z">
              <w:r>
                <w:rPr>
                  <w:sz w:val="22"/>
                  <w:szCs w:val="22"/>
                </w:rPr>
                <w:t>Opera(iOS)</w:t>
              </w:r>
            </w:ins>
          </w:p>
        </w:tc>
        <w:tc>
          <w:tcPr>
            <w:tcW w:w="4775" w:type="dxa"/>
          </w:tcPr>
          <w:p w:rsidR="0063731D" w:rsidRPr="001B6078" w:rsidRDefault="0063731D">
            <w:pPr>
              <w:pStyle w:val="TU-TableBullet"/>
              <w:numPr>
                <w:ilvl w:val="0"/>
                <w:numId w:val="0"/>
              </w:numPr>
              <w:rPr>
                <w:ins w:id="532" w:author="momna ali" w:date="2018-10-05T11:56:00Z"/>
                <w:rFonts w:eastAsia="Times New Roman"/>
                <w:sz w:val="22"/>
                <w:szCs w:val="22"/>
              </w:rPr>
            </w:pPr>
            <w:ins w:id="533" w:author="momna ali" w:date="2018-10-05T11:56:00Z">
              <w:r>
                <w:rPr>
                  <w:sz w:val="22"/>
                  <w:szCs w:val="22"/>
                </w:rPr>
                <w:t>16.0.7</w:t>
              </w:r>
            </w:ins>
          </w:p>
        </w:tc>
      </w:tr>
      <w:tr w:rsidR="0063731D" w:rsidRPr="001B6078" w:rsidTr="00216094">
        <w:trPr>
          <w:trHeight w:val="294"/>
          <w:ins w:id="534" w:author="momna ali" w:date="2018-10-05T11:56:00Z"/>
        </w:trPr>
        <w:tc>
          <w:tcPr>
            <w:tcW w:w="3780" w:type="dxa"/>
          </w:tcPr>
          <w:p w:rsidR="0063731D" w:rsidRPr="001B6078" w:rsidRDefault="0063731D" w:rsidP="0063731D">
            <w:pPr>
              <w:pStyle w:val="TB-TableBody"/>
              <w:rPr>
                <w:ins w:id="535" w:author="momna ali" w:date="2018-10-05T11:56:00Z"/>
                <w:sz w:val="22"/>
                <w:szCs w:val="22"/>
              </w:rPr>
            </w:pPr>
            <w:ins w:id="536" w:author="momna ali" w:date="2018-10-05T11:56:00Z">
              <w:r w:rsidRPr="001B6078">
                <w:rPr>
                  <w:sz w:val="22"/>
                  <w:szCs w:val="22"/>
                </w:rPr>
                <w:t>Safari</w:t>
              </w:r>
            </w:ins>
          </w:p>
        </w:tc>
        <w:tc>
          <w:tcPr>
            <w:tcW w:w="4775" w:type="dxa"/>
          </w:tcPr>
          <w:p w:rsidR="0063731D" w:rsidRPr="001B6078" w:rsidRDefault="0063731D" w:rsidP="0063731D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ins w:id="537" w:author="momna ali" w:date="2018-10-05T11:56:00Z"/>
                <w:rFonts w:eastAsia="Times New Roman"/>
                <w:sz w:val="22"/>
                <w:szCs w:val="22"/>
              </w:rPr>
            </w:pPr>
            <w:ins w:id="538" w:author="momna ali" w:date="2018-10-05T11:56:00Z">
              <w:r>
                <w:rPr>
                  <w:sz w:val="22"/>
                  <w:szCs w:val="22"/>
                </w:rPr>
                <w:t>11.1</w:t>
              </w:r>
            </w:ins>
          </w:p>
        </w:tc>
      </w:tr>
      <w:tr w:rsidR="0063731D" w:rsidRPr="001B6078" w:rsidTr="00216094">
        <w:trPr>
          <w:trHeight w:val="294"/>
          <w:ins w:id="539" w:author="momna ali" w:date="2018-10-05T11:57:00Z"/>
        </w:trPr>
        <w:tc>
          <w:tcPr>
            <w:tcW w:w="3780" w:type="dxa"/>
          </w:tcPr>
          <w:p w:rsidR="0063731D" w:rsidRPr="001B6078" w:rsidRDefault="0063731D" w:rsidP="0063731D">
            <w:pPr>
              <w:pStyle w:val="TB-TableBody"/>
              <w:rPr>
                <w:ins w:id="540" w:author="momna ali" w:date="2018-10-05T11:57:00Z"/>
                <w:sz w:val="22"/>
                <w:szCs w:val="22"/>
              </w:rPr>
            </w:pPr>
            <w:ins w:id="541" w:author="momna ali" w:date="2018-10-05T11:57:00Z">
              <w:r>
                <w:rPr>
                  <w:sz w:val="22"/>
                  <w:szCs w:val="22"/>
                </w:rPr>
                <w:t xml:space="preserve">Samsung Internet </w:t>
              </w:r>
            </w:ins>
          </w:p>
        </w:tc>
        <w:tc>
          <w:tcPr>
            <w:tcW w:w="4775" w:type="dxa"/>
          </w:tcPr>
          <w:p w:rsidR="0063731D" w:rsidRDefault="0063731D" w:rsidP="0063731D">
            <w:pPr>
              <w:pStyle w:val="TU-TableBullet"/>
              <w:numPr>
                <w:ilvl w:val="0"/>
                <w:numId w:val="0"/>
              </w:numPr>
              <w:ind w:left="252" w:hanging="216"/>
              <w:rPr>
                <w:ins w:id="542" w:author="momna ali" w:date="2018-10-05T11:57:00Z"/>
                <w:sz w:val="22"/>
                <w:szCs w:val="22"/>
              </w:rPr>
            </w:pPr>
            <w:ins w:id="543" w:author="momna ali" w:date="2018-10-05T11:57:00Z">
              <w:r>
                <w:rPr>
                  <w:sz w:val="22"/>
                  <w:szCs w:val="22"/>
                </w:rPr>
                <w:t>6.2</w:t>
              </w:r>
            </w:ins>
          </w:p>
        </w:tc>
      </w:tr>
      <w:tr w:rsidR="0063731D" w:rsidRPr="001B6078" w:rsidTr="00216094">
        <w:trPr>
          <w:trHeight w:val="294"/>
          <w:ins w:id="544" w:author="momna ali" w:date="2018-10-05T11:57:00Z"/>
        </w:trPr>
        <w:tc>
          <w:tcPr>
            <w:tcW w:w="3780" w:type="dxa"/>
          </w:tcPr>
          <w:p w:rsidR="0063731D" w:rsidRPr="001B6078" w:rsidRDefault="0063731D" w:rsidP="0063731D">
            <w:pPr>
              <w:pStyle w:val="TB-TableBody"/>
              <w:rPr>
                <w:ins w:id="545" w:author="momna ali" w:date="2018-10-05T11:57:00Z"/>
                <w:sz w:val="22"/>
                <w:szCs w:val="22"/>
              </w:rPr>
            </w:pPr>
            <w:ins w:id="546" w:author="momna ali" w:date="2018-10-05T11:57:00Z">
              <w:r>
                <w:rPr>
                  <w:sz w:val="22"/>
                  <w:szCs w:val="22"/>
                </w:rPr>
                <w:t xml:space="preserve">Android </w:t>
              </w:r>
            </w:ins>
          </w:p>
        </w:tc>
        <w:tc>
          <w:tcPr>
            <w:tcW w:w="4775" w:type="dxa"/>
          </w:tcPr>
          <w:p w:rsidR="0063731D" w:rsidRDefault="0063731D" w:rsidP="0063731D">
            <w:pPr>
              <w:pStyle w:val="TU-TableBullet"/>
              <w:numPr>
                <w:ilvl w:val="0"/>
                <w:numId w:val="0"/>
              </w:numPr>
              <w:ind w:left="252" w:hanging="216"/>
              <w:rPr>
                <w:ins w:id="547" w:author="momna ali" w:date="2018-10-05T11:57:00Z"/>
                <w:sz w:val="22"/>
                <w:szCs w:val="22"/>
              </w:rPr>
            </w:pPr>
            <w:ins w:id="548" w:author="momna ali" w:date="2018-10-05T11:57:00Z">
              <w:r>
                <w:rPr>
                  <w:sz w:val="22"/>
                  <w:szCs w:val="22"/>
                </w:rPr>
                <w:t>4.1.x - 4.3</w:t>
              </w:r>
            </w:ins>
          </w:p>
        </w:tc>
      </w:tr>
    </w:tbl>
    <w:p w:rsidR="00E83B3F" w:rsidRDefault="00E83B3F">
      <w:pPr>
        <w:pStyle w:val="Caption"/>
        <w:spacing w:after="0"/>
        <w:rPr>
          <w:ins w:id="549" w:author="momna ali" w:date="2018-10-05T12:00:00Z"/>
        </w:rPr>
        <w:pPrChange w:id="550" w:author="momna ali" w:date="2018-10-10T12:21:00Z">
          <w:pPr/>
        </w:pPrChange>
      </w:pPr>
    </w:p>
    <w:p w:rsidR="00E83B3F" w:rsidRPr="002625EA" w:rsidRDefault="00E83B3F" w:rsidP="002625EA"/>
    <w:p w:rsidR="0040767E" w:rsidRDefault="009F4012" w:rsidP="005541A3">
      <w:pPr>
        <w:pStyle w:val="Heading2"/>
        <w:numPr>
          <w:ilvl w:val="1"/>
          <w:numId w:val="1"/>
        </w:numPr>
        <w:tabs>
          <w:tab w:val="left" w:pos="90"/>
        </w:tabs>
        <w:ind w:left="450" w:hanging="900"/>
        <w:rPr>
          <w:rFonts w:ascii="Arial" w:hAnsi="Arial" w:cs="Arial"/>
          <w:b/>
          <w:color w:val="auto"/>
          <w:sz w:val="32"/>
          <w:szCs w:val="32"/>
        </w:rPr>
      </w:pPr>
      <w:ins w:id="551" w:author="momna ali" w:date="2018-10-10T12:01:00Z">
        <w:r>
          <w:rPr>
            <w:rFonts w:ascii="Arial" w:hAnsi="Arial" w:cs="Arial"/>
            <w:b/>
            <w:color w:val="auto"/>
            <w:sz w:val="32"/>
            <w:szCs w:val="32"/>
          </w:rPr>
          <w:t xml:space="preserve"> </w:t>
        </w:r>
      </w:ins>
      <w:bookmarkStart w:id="552" w:name="_Toc527627626"/>
      <w:r w:rsidR="002522B0" w:rsidRPr="00804C9F">
        <w:rPr>
          <w:rFonts w:ascii="Arial" w:hAnsi="Arial" w:cs="Arial"/>
          <w:b/>
          <w:color w:val="auto"/>
          <w:sz w:val="32"/>
          <w:szCs w:val="32"/>
        </w:rPr>
        <w:t>Definitions, Acronyms, and Abbreviations</w:t>
      </w:r>
      <w:bookmarkEnd w:id="552"/>
      <w:r w:rsidR="002522B0" w:rsidRPr="00804C9F">
        <w:rPr>
          <w:rFonts w:ascii="Arial" w:hAnsi="Arial" w:cs="Arial"/>
          <w:b/>
          <w:color w:val="auto"/>
          <w:sz w:val="32"/>
          <w:szCs w:val="32"/>
        </w:rPr>
        <w:t xml:space="preserve"> </w:t>
      </w:r>
    </w:p>
    <w:p w:rsidR="009C0E15" w:rsidRPr="009C0E15" w:rsidRDefault="00C5568E" w:rsidP="00C5568E">
      <w:pPr>
        <w:pStyle w:val="T-TableTitle"/>
        <w:ind w:left="180"/>
        <w:pPrChange w:id="553" w:author="momna ali" w:date="2018-11-07T11:22:00Z">
          <w:pPr/>
        </w:pPrChange>
      </w:pPr>
      <w:ins w:id="554" w:author="momna ali" w:date="2018-11-07T11:22:00Z">
        <w:r w:rsidRPr="00415928">
          <w:t xml:space="preserve">Table </w:t>
        </w:r>
        <w:r w:rsidRPr="00415928">
          <w:fldChar w:fldCharType="begin"/>
        </w:r>
        <w:r w:rsidRPr="00415928">
          <w:instrText xml:space="preserve"> SEQ Table \* ARABIC </w:instrText>
        </w:r>
        <w:r w:rsidRPr="00415928">
          <w:fldChar w:fldCharType="separate"/>
        </w:r>
      </w:ins>
      <w:ins w:id="555" w:author="momna ali" w:date="2018-11-07T11:49:00Z">
        <w:r w:rsidR="0003066B">
          <w:rPr>
            <w:noProof/>
          </w:rPr>
          <w:t>3</w:t>
        </w:r>
      </w:ins>
      <w:ins w:id="556" w:author="momna ali" w:date="2018-11-07T11:22:00Z">
        <w:r w:rsidRPr="00415928">
          <w:fldChar w:fldCharType="end"/>
        </w:r>
        <w:r w:rsidRPr="00415928">
          <w:t>-Definitions, Acronyms, and Abbreviations</w:t>
        </w:r>
      </w:ins>
    </w:p>
    <w:tbl>
      <w:tblPr>
        <w:tblStyle w:val="FormatA"/>
        <w:tblW w:w="8555" w:type="dxa"/>
        <w:jc w:val="center"/>
        <w:tblInd w:w="0" w:type="dxa"/>
        <w:tblLook w:val="04A0" w:firstRow="1" w:lastRow="0" w:firstColumn="1" w:lastColumn="0" w:noHBand="0" w:noVBand="1"/>
        <w:tblPrChange w:id="557" w:author="momna ali" w:date="2018-10-05T12:14:00Z">
          <w:tblPr>
            <w:tblStyle w:val="FormatA"/>
            <w:tblW w:w="8735" w:type="dxa"/>
            <w:jc w:val="center"/>
            <w:tblInd w:w="0" w:type="dxa"/>
            <w:tblLook w:val="04A0" w:firstRow="1" w:lastRow="0" w:firstColumn="1" w:lastColumn="0" w:noHBand="0" w:noVBand="1"/>
          </w:tblPr>
        </w:tblPrChange>
      </w:tblPr>
      <w:tblGrid>
        <w:gridCol w:w="1895"/>
        <w:gridCol w:w="6660"/>
        <w:tblGridChange w:id="558">
          <w:tblGrid>
            <w:gridCol w:w="1795"/>
            <w:gridCol w:w="6940"/>
          </w:tblGrid>
        </w:tblGridChange>
      </w:tblGrid>
      <w:tr w:rsidR="002522B0" w:rsidRPr="00804C9F" w:rsidTr="00424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PrChange w:id="559" w:author="momna ali" w:date="2018-10-05T12:14:00Z">
            <w:trPr>
              <w:jc w:val="center"/>
            </w:trPr>
          </w:trPrChange>
        </w:trPr>
        <w:tc>
          <w:tcPr>
            <w:tcW w:w="1895" w:type="dxa"/>
            <w:tcPrChange w:id="560" w:author="momna ali" w:date="2018-10-05T12:14:00Z">
              <w:tcPr>
                <w:tcW w:w="1795" w:type="dxa"/>
              </w:tcPr>
            </w:tcPrChange>
          </w:tcPr>
          <w:p w:rsidR="002522B0" w:rsidRPr="00804C9F" w:rsidRDefault="002522B0" w:rsidP="0077576D">
            <w:pPr>
              <w:pStyle w:val="TH-TableHead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4C9F">
              <w:rPr>
                <w:rStyle w:val="Strong"/>
                <w:b/>
                <w:color w:val="000000" w:themeColor="text1"/>
                <w:sz w:val="22"/>
                <w:szCs w:val="22"/>
              </w:rPr>
              <w:t xml:space="preserve">Term </w:t>
            </w:r>
            <w:r w:rsidRPr="00804C9F">
              <w:rPr>
                <w:b w:val="0"/>
                <w:color w:val="000000" w:themeColor="text1"/>
                <w:sz w:val="22"/>
                <w:szCs w:val="22"/>
              </w:rPr>
              <w:t xml:space="preserve">                              </w:t>
            </w:r>
          </w:p>
        </w:tc>
        <w:tc>
          <w:tcPr>
            <w:tcW w:w="6660" w:type="dxa"/>
            <w:tcPrChange w:id="561" w:author="momna ali" w:date="2018-10-05T12:14:00Z">
              <w:tcPr>
                <w:tcW w:w="6940" w:type="dxa"/>
              </w:tcPr>
            </w:tcPrChange>
          </w:tcPr>
          <w:p w:rsidR="002522B0" w:rsidRPr="00804C9F" w:rsidRDefault="002522B0" w:rsidP="0077576D">
            <w:pPr>
              <w:pStyle w:val="TH-TableHeading"/>
              <w:ind w:firstLine="914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20173">
              <w:rPr>
                <w:rStyle w:val="Strong"/>
                <w:b/>
                <w:sz w:val="22"/>
                <w:szCs w:val="22"/>
                <w:rPrChange w:id="562" w:author="Fozia Zafar" w:date="2018-10-04T23:12:00Z">
                  <w:rPr>
                    <w:rStyle w:val="Strong"/>
                    <w:b/>
                    <w:color w:val="091E42"/>
                    <w:sz w:val="22"/>
                    <w:szCs w:val="22"/>
                  </w:rPr>
                </w:rPrChange>
              </w:rPr>
              <w:t>Definition</w:t>
            </w:r>
          </w:p>
        </w:tc>
      </w:tr>
      <w:tr w:rsidR="002522B0" w:rsidRPr="00804C9F" w:rsidTr="00424096">
        <w:trPr>
          <w:jc w:val="center"/>
          <w:trPrChange w:id="563" w:author="momna ali" w:date="2018-10-05T12:14:00Z">
            <w:trPr>
              <w:jc w:val="center"/>
            </w:trPr>
          </w:trPrChange>
        </w:trPr>
        <w:tc>
          <w:tcPr>
            <w:tcW w:w="1895" w:type="dxa"/>
            <w:tcPrChange w:id="564" w:author="momna ali" w:date="2018-10-05T12:14:00Z">
              <w:tcPr>
                <w:tcW w:w="1795" w:type="dxa"/>
              </w:tcPr>
            </w:tcPrChange>
          </w:tcPr>
          <w:p w:rsidR="002522B0" w:rsidRPr="00804C9F" w:rsidRDefault="002522B0" w:rsidP="0077576D">
            <w:pPr>
              <w:pStyle w:val="TH-TableHeading"/>
              <w:jc w:val="left"/>
              <w:rPr>
                <w:rStyle w:val="Strong"/>
                <w:color w:val="000000" w:themeColor="text1"/>
                <w:sz w:val="22"/>
                <w:szCs w:val="22"/>
              </w:rPr>
            </w:pPr>
            <w:r w:rsidRPr="00804C9F">
              <w:rPr>
                <w:rStyle w:val="Strong"/>
                <w:sz w:val="22"/>
                <w:szCs w:val="22"/>
              </w:rPr>
              <w:t>DIRBS</w:t>
            </w:r>
            <w:r w:rsidRPr="00804C9F">
              <w:rPr>
                <w:rStyle w:val="Strong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660" w:type="dxa"/>
            <w:tcPrChange w:id="565" w:author="momna ali" w:date="2018-10-05T12:14:00Z">
              <w:tcPr>
                <w:tcW w:w="6940" w:type="dxa"/>
              </w:tcPr>
            </w:tcPrChange>
          </w:tcPr>
          <w:p w:rsidR="002522B0" w:rsidRPr="00804C9F" w:rsidRDefault="002522B0" w:rsidP="002522B0">
            <w:pPr>
              <w:pStyle w:val="TH-TableHeading"/>
              <w:jc w:val="left"/>
              <w:rPr>
                <w:rStyle w:val="Strong"/>
                <w:color w:val="091E42"/>
                <w:sz w:val="22"/>
                <w:szCs w:val="22"/>
              </w:rPr>
            </w:pPr>
            <w:r w:rsidRPr="00804C9F">
              <w:rPr>
                <w:rStyle w:val="Strong"/>
                <w:sz w:val="22"/>
                <w:szCs w:val="22"/>
              </w:rPr>
              <w:t>Device Identification Registration and Blocking System</w:t>
            </w:r>
          </w:p>
        </w:tc>
      </w:tr>
      <w:tr w:rsidR="002522B0" w:rsidRPr="00804C9F" w:rsidTr="00424096">
        <w:trPr>
          <w:trHeight w:val="276"/>
          <w:jc w:val="center"/>
          <w:trPrChange w:id="566" w:author="momna ali" w:date="2018-10-05T12:14:00Z">
            <w:trPr>
              <w:trHeight w:val="276"/>
              <w:jc w:val="center"/>
            </w:trPr>
          </w:trPrChange>
        </w:trPr>
        <w:tc>
          <w:tcPr>
            <w:tcW w:w="1895" w:type="dxa"/>
            <w:tcPrChange w:id="567" w:author="momna ali" w:date="2018-10-05T12:14:00Z">
              <w:tcPr>
                <w:tcW w:w="1795" w:type="dxa"/>
              </w:tcPr>
            </w:tcPrChange>
          </w:tcPr>
          <w:p w:rsidR="002522B0" w:rsidRPr="00804C9F" w:rsidRDefault="002522B0" w:rsidP="0077576D">
            <w:pPr>
              <w:pStyle w:val="TB-TableBody"/>
              <w:rPr>
                <w:sz w:val="22"/>
                <w:szCs w:val="22"/>
              </w:rPr>
            </w:pPr>
            <w:r w:rsidRPr="00804C9F">
              <w:rPr>
                <w:sz w:val="22"/>
                <w:szCs w:val="22"/>
              </w:rPr>
              <w:t>IAM</w:t>
            </w:r>
          </w:p>
        </w:tc>
        <w:tc>
          <w:tcPr>
            <w:tcW w:w="6660" w:type="dxa"/>
            <w:tcPrChange w:id="568" w:author="momna ali" w:date="2018-10-05T12:14:00Z">
              <w:tcPr>
                <w:tcW w:w="6940" w:type="dxa"/>
              </w:tcPr>
            </w:tcPrChange>
          </w:tcPr>
          <w:p w:rsidR="002522B0" w:rsidRPr="00804C9F" w:rsidRDefault="002522B0" w:rsidP="0077576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91E42"/>
                <w:sz w:val="22"/>
                <w:szCs w:val="22"/>
              </w:rPr>
            </w:pPr>
            <w:r w:rsidRPr="00804C9F">
              <w:rPr>
                <w:rFonts w:ascii="Arial" w:hAnsi="Arial" w:cs="Arial"/>
                <w:sz w:val="22"/>
                <w:szCs w:val="22"/>
              </w:rPr>
              <w:t>I</w:t>
            </w:r>
            <w:r w:rsidR="00745E3A" w:rsidRPr="00804C9F">
              <w:rPr>
                <w:rFonts w:ascii="Arial" w:hAnsi="Arial" w:cs="Arial"/>
                <w:sz w:val="22"/>
                <w:szCs w:val="22"/>
              </w:rPr>
              <w:t xml:space="preserve">dentity Access Management </w:t>
            </w:r>
          </w:p>
        </w:tc>
      </w:tr>
      <w:tr w:rsidR="002522B0" w:rsidRPr="00804C9F" w:rsidTr="00424096">
        <w:trPr>
          <w:jc w:val="center"/>
          <w:trPrChange w:id="569" w:author="momna ali" w:date="2018-10-05T12:14:00Z">
            <w:trPr>
              <w:jc w:val="center"/>
            </w:trPr>
          </w:trPrChange>
        </w:trPr>
        <w:tc>
          <w:tcPr>
            <w:tcW w:w="1895" w:type="dxa"/>
            <w:tcPrChange w:id="570" w:author="momna ali" w:date="2018-10-05T12:14:00Z">
              <w:tcPr>
                <w:tcW w:w="1795" w:type="dxa"/>
              </w:tcPr>
            </w:tcPrChange>
          </w:tcPr>
          <w:p w:rsidR="002522B0" w:rsidRPr="00804C9F" w:rsidRDefault="002522B0" w:rsidP="0077576D">
            <w:pPr>
              <w:pStyle w:val="TB-TableBody"/>
              <w:rPr>
                <w:color w:val="091E42"/>
                <w:sz w:val="22"/>
                <w:szCs w:val="22"/>
              </w:rPr>
            </w:pPr>
            <w:r w:rsidRPr="00804C9F">
              <w:rPr>
                <w:sz w:val="22"/>
                <w:szCs w:val="22"/>
              </w:rPr>
              <w:t>DVS</w:t>
            </w:r>
          </w:p>
        </w:tc>
        <w:tc>
          <w:tcPr>
            <w:tcW w:w="6660" w:type="dxa"/>
            <w:tcPrChange w:id="571" w:author="momna ali" w:date="2018-10-05T12:14:00Z">
              <w:tcPr>
                <w:tcW w:w="6940" w:type="dxa"/>
              </w:tcPr>
            </w:tcPrChange>
          </w:tcPr>
          <w:p w:rsidR="002522B0" w:rsidRPr="00804C9F" w:rsidRDefault="002522B0" w:rsidP="0077576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04C9F">
              <w:rPr>
                <w:rFonts w:ascii="Arial" w:hAnsi="Arial" w:cs="Arial"/>
                <w:sz w:val="22"/>
                <w:szCs w:val="22"/>
              </w:rPr>
              <w:t>Device Verification S</w:t>
            </w:r>
            <w:r w:rsidR="00745E3A" w:rsidRPr="00804C9F">
              <w:rPr>
                <w:rFonts w:ascii="Arial" w:hAnsi="Arial" w:cs="Arial"/>
                <w:sz w:val="22"/>
                <w:szCs w:val="22"/>
              </w:rPr>
              <w:t>ubs</w:t>
            </w:r>
            <w:r w:rsidRPr="00804C9F">
              <w:rPr>
                <w:rFonts w:ascii="Arial" w:hAnsi="Arial" w:cs="Arial"/>
                <w:sz w:val="22"/>
                <w:szCs w:val="22"/>
              </w:rPr>
              <w:t xml:space="preserve">ystem </w:t>
            </w:r>
          </w:p>
        </w:tc>
      </w:tr>
      <w:tr w:rsidR="002522B0" w:rsidRPr="00804C9F" w:rsidTr="00424096">
        <w:trPr>
          <w:jc w:val="center"/>
          <w:trPrChange w:id="572" w:author="momna ali" w:date="2018-10-05T12:14:00Z">
            <w:trPr>
              <w:jc w:val="center"/>
            </w:trPr>
          </w:trPrChange>
        </w:trPr>
        <w:tc>
          <w:tcPr>
            <w:tcW w:w="1895" w:type="dxa"/>
            <w:tcPrChange w:id="573" w:author="momna ali" w:date="2018-10-05T12:14:00Z">
              <w:tcPr>
                <w:tcW w:w="1795" w:type="dxa"/>
              </w:tcPr>
            </w:tcPrChange>
          </w:tcPr>
          <w:p w:rsidR="002522B0" w:rsidRPr="00804C9F" w:rsidRDefault="002522B0" w:rsidP="0077576D">
            <w:pPr>
              <w:pStyle w:val="TB-TableBody"/>
              <w:rPr>
                <w:color w:val="091E42"/>
                <w:sz w:val="22"/>
                <w:szCs w:val="22"/>
              </w:rPr>
            </w:pPr>
            <w:r w:rsidRPr="00804C9F">
              <w:rPr>
                <w:sz w:val="22"/>
                <w:szCs w:val="22"/>
              </w:rPr>
              <w:t>MSISDN</w:t>
            </w:r>
          </w:p>
        </w:tc>
        <w:tc>
          <w:tcPr>
            <w:tcW w:w="6660" w:type="dxa"/>
            <w:tcPrChange w:id="574" w:author="momna ali" w:date="2018-10-05T12:14:00Z">
              <w:tcPr>
                <w:tcW w:w="6940" w:type="dxa"/>
              </w:tcPr>
            </w:tcPrChange>
          </w:tcPr>
          <w:p w:rsidR="002522B0" w:rsidRPr="00804C9F" w:rsidRDefault="002522B0" w:rsidP="0077576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04C9F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Mobile Subscriber Integrated Services Directory Number</w:t>
            </w:r>
          </w:p>
        </w:tc>
      </w:tr>
      <w:tr w:rsidR="002522B0" w:rsidRPr="00804C9F" w:rsidTr="00424096">
        <w:trPr>
          <w:jc w:val="center"/>
          <w:trPrChange w:id="575" w:author="momna ali" w:date="2018-10-05T12:14:00Z">
            <w:trPr>
              <w:jc w:val="center"/>
            </w:trPr>
          </w:trPrChange>
        </w:trPr>
        <w:tc>
          <w:tcPr>
            <w:tcW w:w="1895" w:type="dxa"/>
            <w:tcPrChange w:id="576" w:author="momna ali" w:date="2018-10-05T12:14:00Z">
              <w:tcPr>
                <w:tcW w:w="1795" w:type="dxa"/>
              </w:tcPr>
            </w:tcPrChange>
          </w:tcPr>
          <w:p w:rsidR="002522B0" w:rsidRPr="00804C9F" w:rsidRDefault="002522B0" w:rsidP="0077576D">
            <w:pPr>
              <w:pStyle w:val="TB-TableBody"/>
              <w:rPr>
                <w:color w:val="091E42"/>
                <w:sz w:val="22"/>
                <w:szCs w:val="22"/>
              </w:rPr>
            </w:pPr>
            <w:r w:rsidRPr="00804C9F">
              <w:rPr>
                <w:sz w:val="22"/>
                <w:szCs w:val="22"/>
              </w:rPr>
              <w:t>IMEI</w:t>
            </w:r>
          </w:p>
        </w:tc>
        <w:tc>
          <w:tcPr>
            <w:tcW w:w="6660" w:type="dxa"/>
            <w:tcPrChange w:id="577" w:author="momna ali" w:date="2018-10-05T12:14:00Z">
              <w:tcPr>
                <w:tcW w:w="6940" w:type="dxa"/>
              </w:tcPr>
            </w:tcPrChange>
          </w:tcPr>
          <w:p w:rsidR="002522B0" w:rsidRPr="00804C9F" w:rsidRDefault="002522B0" w:rsidP="0077576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04C9F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International Mobile Equipment Identity</w:t>
            </w:r>
          </w:p>
        </w:tc>
      </w:tr>
    </w:tbl>
    <w:p w:rsidR="00D72498" w:rsidRDefault="00D72498">
      <w:pPr>
        <w:spacing w:after="0"/>
        <w:jc w:val="center"/>
        <w:rPr>
          <w:ins w:id="578" w:author="momna ali" w:date="2018-10-10T12:33:00Z"/>
          <w:rFonts w:ascii="Arial" w:hAnsi="Arial" w:cs="Arial"/>
          <w:i/>
          <w:sz w:val="18"/>
          <w:szCs w:val="18"/>
        </w:rPr>
        <w:pPrChange w:id="579" w:author="momna ali" w:date="2018-10-10T12:33:00Z">
          <w:pPr>
            <w:ind w:left="2520"/>
          </w:pPr>
        </w:pPrChange>
      </w:pPr>
      <w:bookmarkStart w:id="580" w:name="_Toc526504456"/>
      <w:bookmarkStart w:id="581" w:name="_Toc526937152"/>
    </w:p>
    <w:bookmarkEnd w:id="580"/>
    <w:bookmarkEnd w:id="581"/>
    <w:p w:rsidR="002522B0" w:rsidRPr="003D240F" w:rsidDel="00BD106B" w:rsidRDefault="002522B0">
      <w:pPr>
        <w:pStyle w:val="Caption"/>
        <w:spacing w:before="240" w:after="0"/>
        <w:jc w:val="center"/>
        <w:rPr>
          <w:del w:id="582" w:author="momna ali" w:date="2018-10-05T08:48:00Z"/>
          <w:rFonts w:ascii="Arial" w:hAnsi="Arial" w:cs="Arial"/>
          <w:color w:val="auto"/>
          <w:rPrChange w:id="583" w:author="momna ali" w:date="2018-10-22T10:01:00Z">
            <w:rPr>
              <w:del w:id="584" w:author="momna ali" w:date="2018-10-05T08:48:00Z"/>
            </w:rPr>
          </w:rPrChange>
        </w:rPr>
        <w:pPrChange w:id="585" w:author="momna ali" w:date="2018-10-10T12:33:00Z">
          <w:pPr>
            <w:pStyle w:val="Caption"/>
            <w:jc w:val="center"/>
          </w:pPr>
        </w:pPrChange>
      </w:pPr>
      <w:del w:id="586" w:author="momna ali" w:date="2018-10-05T08:47:00Z">
        <w:r w:rsidRPr="003D240F" w:rsidDel="00BD106B">
          <w:rPr>
            <w:rFonts w:ascii="Arial" w:hAnsi="Arial" w:cs="Arial"/>
            <w:color w:val="auto"/>
            <w:rPrChange w:id="587" w:author="momna ali" w:date="2018-10-22T10:01:00Z">
              <w:rPr/>
            </w:rPrChange>
          </w:rPr>
          <w:delText xml:space="preserve">Table </w:delText>
        </w:r>
        <w:r w:rsidR="004259BF" w:rsidRPr="003D240F" w:rsidDel="00BD106B">
          <w:rPr>
            <w:rFonts w:ascii="Arial" w:hAnsi="Arial" w:cs="Arial"/>
            <w:color w:val="auto"/>
            <w:rPrChange w:id="588" w:author="momna ali" w:date="2018-10-22T10:01:00Z">
              <w:rPr/>
            </w:rPrChange>
          </w:rPr>
          <w:delText>2</w:delText>
        </w:r>
        <w:r w:rsidRPr="003D240F" w:rsidDel="00BD106B">
          <w:rPr>
            <w:rFonts w:ascii="Arial" w:hAnsi="Arial" w:cs="Arial"/>
            <w:color w:val="auto"/>
            <w:rPrChange w:id="589" w:author="momna ali" w:date="2018-10-22T10:01:00Z">
              <w:rPr/>
            </w:rPrChange>
          </w:rPr>
          <w:delText xml:space="preserve"> </w:delText>
        </w:r>
      </w:del>
      <w:del w:id="590" w:author="momna ali" w:date="2018-10-05T08:48:00Z">
        <w:r w:rsidRPr="003D240F" w:rsidDel="00BD106B">
          <w:rPr>
            <w:rFonts w:ascii="Arial" w:hAnsi="Arial" w:cs="Arial"/>
            <w:color w:val="auto"/>
            <w:rPrChange w:id="591" w:author="momna ali" w:date="2018-10-22T10:01:00Z">
              <w:rPr/>
            </w:rPrChange>
          </w:rPr>
          <w:delText>Definitions, Acronyms, and Abbreviatio</w:delText>
        </w:r>
        <w:r w:rsidR="00804C9F" w:rsidRPr="003D240F" w:rsidDel="00BD106B">
          <w:rPr>
            <w:rFonts w:ascii="Arial" w:hAnsi="Arial" w:cs="Arial"/>
            <w:color w:val="auto"/>
            <w:rPrChange w:id="592" w:author="momna ali" w:date="2018-10-22T10:01:00Z">
              <w:rPr/>
            </w:rPrChange>
          </w:rPr>
          <w:delText>n</w:delText>
        </w:r>
      </w:del>
    </w:p>
    <w:p w:rsidR="00804C9F" w:rsidRDefault="00804C9F">
      <w:pPr>
        <w:jc w:val="center"/>
        <w:pPrChange w:id="593" w:author="momna ali" w:date="2018-10-10T12:20:00Z">
          <w:pPr>
            <w:ind w:left="2520"/>
          </w:pPr>
        </w:pPrChange>
      </w:pPr>
    </w:p>
    <w:p w:rsidR="00804C9F" w:rsidRDefault="00804C9F" w:rsidP="00804C9F"/>
    <w:p w:rsidR="00804C9F" w:rsidRDefault="00804C9F" w:rsidP="00804C9F"/>
    <w:p w:rsidR="00804C9F" w:rsidRDefault="00804C9F" w:rsidP="00804C9F"/>
    <w:p w:rsidR="00804C9F" w:rsidRDefault="00804C9F" w:rsidP="00804C9F"/>
    <w:p w:rsidR="00804C9F" w:rsidRDefault="00804C9F" w:rsidP="00804C9F"/>
    <w:p w:rsidR="00804C9F" w:rsidRDefault="00804C9F" w:rsidP="00804C9F"/>
    <w:p w:rsidR="00804C9F" w:rsidRDefault="00804C9F" w:rsidP="00804C9F"/>
    <w:p w:rsidR="00804C9F" w:rsidDel="00E83B3F" w:rsidRDefault="00804C9F" w:rsidP="00804C9F">
      <w:pPr>
        <w:rPr>
          <w:del w:id="594" w:author="momna ali" w:date="2018-10-05T12:01:00Z"/>
        </w:rPr>
      </w:pPr>
    </w:p>
    <w:p w:rsidR="00804C9F" w:rsidDel="00E83B3F" w:rsidRDefault="00804C9F" w:rsidP="00804C9F">
      <w:pPr>
        <w:rPr>
          <w:del w:id="595" w:author="momna ali" w:date="2018-10-05T12:01:00Z"/>
        </w:rPr>
      </w:pPr>
    </w:p>
    <w:p w:rsidR="00804C9F" w:rsidDel="00E83B3F" w:rsidRDefault="00804C9F" w:rsidP="00804C9F">
      <w:pPr>
        <w:rPr>
          <w:del w:id="596" w:author="momna ali" w:date="2018-10-05T12:01:00Z"/>
        </w:rPr>
      </w:pPr>
    </w:p>
    <w:p w:rsidR="00804C9F" w:rsidDel="00E83B3F" w:rsidRDefault="00804C9F" w:rsidP="00804C9F">
      <w:pPr>
        <w:rPr>
          <w:del w:id="597" w:author="momna ali" w:date="2018-10-05T12:01:00Z"/>
        </w:rPr>
      </w:pPr>
    </w:p>
    <w:p w:rsidR="00804C9F" w:rsidDel="00E83B3F" w:rsidRDefault="00804C9F" w:rsidP="00804C9F">
      <w:pPr>
        <w:rPr>
          <w:del w:id="598" w:author="momna ali" w:date="2018-10-05T12:01:00Z"/>
        </w:rPr>
      </w:pPr>
    </w:p>
    <w:p w:rsidR="00804C9F" w:rsidDel="00E83B3F" w:rsidRDefault="00804C9F" w:rsidP="00804C9F">
      <w:pPr>
        <w:rPr>
          <w:del w:id="599" w:author="momna ali" w:date="2018-10-05T12:01:00Z"/>
        </w:rPr>
      </w:pPr>
    </w:p>
    <w:p w:rsidR="00804C9F" w:rsidDel="00E83B3F" w:rsidRDefault="00804C9F" w:rsidP="00804C9F">
      <w:pPr>
        <w:rPr>
          <w:del w:id="600" w:author="momna ali" w:date="2018-10-05T12:01:00Z"/>
        </w:rPr>
      </w:pPr>
    </w:p>
    <w:p w:rsidR="00804C9F" w:rsidDel="00E83B3F" w:rsidRDefault="00804C9F" w:rsidP="00804C9F">
      <w:pPr>
        <w:rPr>
          <w:del w:id="601" w:author="momna ali" w:date="2018-10-05T12:01:00Z"/>
        </w:rPr>
      </w:pPr>
    </w:p>
    <w:p w:rsidR="00804C9F" w:rsidDel="00E83B3F" w:rsidRDefault="00804C9F" w:rsidP="00804C9F">
      <w:pPr>
        <w:rPr>
          <w:del w:id="602" w:author="momna ali" w:date="2018-10-05T12:01:00Z"/>
        </w:rPr>
      </w:pPr>
    </w:p>
    <w:p w:rsidR="00C777D6" w:rsidRDefault="00C777D6" w:rsidP="002522B0"/>
    <w:p w:rsidR="004259BF" w:rsidDel="00BF5717" w:rsidRDefault="004259BF" w:rsidP="002522B0">
      <w:pPr>
        <w:rPr>
          <w:del w:id="603" w:author="momna ali" w:date="2018-10-05T08:42:00Z"/>
        </w:rPr>
      </w:pPr>
    </w:p>
    <w:p w:rsidR="00BF5717" w:rsidRDefault="00BF5717" w:rsidP="002522B0">
      <w:pPr>
        <w:rPr>
          <w:ins w:id="604" w:author="momna ali" w:date="2018-10-10T12:31:00Z"/>
        </w:rPr>
      </w:pPr>
    </w:p>
    <w:p w:rsidR="00C20173" w:rsidDel="00BD106B" w:rsidRDefault="00C20173" w:rsidP="002522B0">
      <w:pPr>
        <w:rPr>
          <w:ins w:id="605" w:author="Fozia Zafar" w:date="2018-10-04T23:12:00Z"/>
          <w:del w:id="606" w:author="momna ali" w:date="2018-10-05T08:42:00Z"/>
        </w:rPr>
      </w:pPr>
    </w:p>
    <w:p w:rsidR="00C20173" w:rsidRPr="002522B0" w:rsidRDefault="00C20173" w:rsidP="002522B0"/>
    <w:p w:rsidR="002522B0" w:rsidRPr="00804C9F" w:rsidRDefault="002522B0" w:rsidP="002522B0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48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</w:pPr>
      <w:bookmarkStart w:id="607" w:name="_Toc527627627"/>
      <w:r w:rsidRPr="00804C9F">
        <w:rPr>
          <w:rFonts w:ascii="Arial" w:hAnsi="Arial" w:cs="Arial"/>
          <w:b/>
          <w:color w:val="auto"/>
          <w:sz w:val="48"/>
          <w:szCs w:val="48"/>
        </w:rPr>
        <w:lastRenderedPageBreak/>
        <w:t>System Description</w:t>
      </w:r>
      <w:bookmarkEnd w:id="607"/>
      <w:r w:rsidRPr="00804C9F">
        <w:rPr>
          <w:rFonts w:ascii="Arial" w:hAnsi="Arial" w:cs="Arial"/>
          <w:b/>
          <w:color w:val="auto"/>
          <w:sz w:val="48"/>
          <w:szCs w:val="48"/>
        </w:rPr>
        <w:t xml:space="preserve"> </w:t>
      </w:r>
    </w:p>
    <w:p w:rsidR="00E2561A" w:rsidRPr="00804C9F" w:rsidRDefault="00C5568E" w:rsidP="00C5568E">
      <w:pPr>
        <w:pStyle w:val="T-TableTitle"/>
        <w:ind w:left="-90"/>
        <w:pPrChange w:id="608" w:author="momna ali" w:date="2018-11-07T11:23:00Z">
          <w:pPr>
            <w:tabs>
              <w:tab w:val="left" w:pos="450"/>
            </w:tabs>
            <w:ind w:left="90" w:hanging="180"/>
          </w:pPr>
        </w:pPrChange>
      </w:pPr>
      <w:bookmarkStart w:id="609" w:name="_Toc526504457"/>
      <w:bookmarkStart w:id="610" w:name="_Toc526937153"/>
      <w:ins w:id="611" w:author="momna ali" w:date="2018-11-07T11:23:00Z">
        <w:r w:rsidRPr="00415928">
          <w:t xml:space="preserve">Table </w:t>
        </w:r>
        <w:r w:rsidRPr="00415928">
          <w:fldChar w:fldCharType="begin"/>
        </w:r>
        <w:r w:rsidRPr="00415928">
          <w:instrText xml:space="preserve"> SEQ Table \* ARABIC </w:instrText>
        </w:r>
        <w:r w:rsidRPr="00415928">
          <w:fldChar w:fldCharType="separate"/>
        </w:r>
      </w:ins>
      <w:ins w:id="612" w:author="momna ali" w:date="2018-11-07T11:49:00Z">
        <w:r w:rsidR="0003066B">
          <w:rPr>
            <w:noProof/>
          </w:rPr>
          <w:t>4</w:t>
        </w:r>
      </w:ins>
      <w:ins w:id="613" w:author="momna ali" w:date="2018-11-07T11:23:00Z">
        <w:r w:rsidRPr="00415928">
          <w:fldChar w:fldCharType="end"/>
        </w:r>
        <w:r w:rsidRPr="00415928">
          <w:t>-System Description</w:t>
        </w:r>
      </w:ins>
      <w:bookmarkEnd w:id="609"/>
      <w:bookmarkEnd w:id="610"/>
    </w:p>
    <w:tbl>
      <w:tblPr>
        <w:tblStyle w:val="FormatA"/>
        <w:tblW w:w="9142" w:type="dxa"/>
        <w:jc w:val="center"/>
        <w:tblInd w:w="0" w:type="dxa"/>
        <w:tblLook w:val="04A0" w:firstRow="1" w:lastRow="0" w:firstColumn="1" w:lastColumn="0" w:noHBand="0" w:noVBand="1"/>
      </w:tblPr>
      <w:tblGrid>
        <w:gridCol w:w="1975"/>
        <w:gridCol w:w="7167"/>
      </w:tblGrid>
      <w:tr w:rsidR="002522B0" w:rsidRPr="00804C9F" w:rsidTr="0040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75" w:type="dxa"/>
          </w:tcPr>
          <w:p w:rsidR="002522B0" w:rsidRPr="00804C9F" w:rsidRDefault="002522B0" w:rsidP="0077576D">
            <w:pPr>
              <w:pStyle w:val="TH-TableHeading"/>
              <w:jc w:val="left"/>
              <w:rPr>
                <w:sz w:val="22"/>
                <w:szCs w:val="22"/>
              </w:rPr>
            </w:pPr>
            <w:r w:rsidRPr="00804C9F">
              <w:rPr>
                <w:sz w:val="22"/>
                <w:szCs w:val="22"/>
              </w:rPr>
              <w:t xml:space="preserve">Feature </w:t>
            </w:r>
          </w:p>
        </w:tc>
        <w:tc>
          <w:tcPr>
            <w:tcW w:w="7167" w:type="dxa"/>
          </w:tcPr>
          <w:p w:rsidR="002522B0" w:rsidRPr="00804C9F" w:rsidRDefault="00BF5717" w:rsidP="009C0E15">
            <w:pPr>
              <w:pStyle w:val="TH-TableHeading"/>
              <w:ind w:firstLine="522"/>
              <w:jc w:val="left"/>
              <w:rPr>
                <w:sz w:val="22"/>
                <w:szCs w:val="22"/>
              </w:rPr>
            </w:pPr>
            <w:ins w:id="614" w:author="momna ali" w:date="2018-10-10T12:32:00Z">
              <w:r>
                <w:rPr>
                  <w:rStyle w:val="Strong"/>
                  <w:b/>
                  <w:sz w:val="22"/>
                  <w:szCs w:val="22"/>
                </w:rPr>
                <w:t xml:space="preserve">Description </w:t>
              </w:r>
            </w:ins>
            <w:del w:id="615" w:author="momna ali" w:date="2018-10-10T12:32:00Z">
              <w:r w:rsidR="002522B0" w:rsidRPr="00804C9F" w:rsidDel="00BF5717">
                <w:rPr>
                  <w:rStyle w:val="Strong"/>
                  <w:b/>
                  <w:sz w:val="22"/>
                  <w:szCs w:val="22"/>
                </w:rPr>
                <w:delText xml:space="preserve">Purpose </w:delText>
              </w:r>
              <w:r w:rsidR="002522B0" w:rsidRPr="00804C9F" w:rsidDel="00BF5717">
                <w:rPr>
                  <w:rStyle w:val="Strong"/>
                  <w:b/>
                  <w:color w:val="091E42"/>
                  <w:sz w:val="22"/>
                  <w:szCs w:val="22"/>
                </w:rPr>
                <w:delText xml:space="preserve"> </w:delText>
              </w:r>
            </w:del>
          </w:p>
        </w:tc>
      </w:tr>
      <w:tr w:rsidR="002522B0" w:rsidRPr="00804C9F" w:rsidTr="0040767E">
        <w:trPr>
          <w:trHeight w:val="620"/>
          <w:jc w:val="center"/>
        </w:trPr>
        <w:tc>
          <w:tcPr>
            <w:tcW w:w="1975" w:type="dxa"/>
          </w:tcPr>
          <w:p w:rsidR="002522B0" w:rsidRPr="00804C9F" w:rsidRDefault="002522B0" w:rsidP="0077576D">
            <w:pPr>
              <w:pStyle w:val="TB-TableBody"/>
              <w:rPr>
                <w:color w:val="091E42"/>
                <w:sz w:val="22"/>
                <w:szCs w:val="22"/>
              </w:rPr>
            </w:pPr>
            <w:r w:rsidRPr="00804C9F">
              <w:rPr>
                <w:sz w:val="22"/>
                <w:szCs w:val="22"/>
              </w:rPr>
              <w:t xml:space="preserve">Enter the IMEI </w:t>
            </w:r>
          </w:p>
        </w:tc>
        <w:tc>
          <w:tcPr>
            <w:tcW w:w="7167" w:type="dxa"/>
          </w:tcPr>
          <w:p w:rsidR="00D024C1" w:rsidRPr="00DA4EFC" w:rsidRDefault="004259BF" w:rsidP="00D024C1">
            <w:pPr>
              <w:pStyle w:val="ListParagraph"/>
              <w:tabs>
                <w:tab w:val="left" w:pos="1260"/>
              </w:tabs>
              <w:ind w:left="162"/>
              <w:rPr>
                <w:ins w:id="616" w:author="momna ali" w:date="2018-10-10T14:30:00Z"/>
                <w:rFonts w:cs="Arial"/>
                <w:sz w:val="22"/>
                <w:szCs w:val="22"/>
              </w:rPr>
            </w:pPr>
            <w:del w:id="617" w:author="momna ali" w:date="2018-10-10T14:31:00Z">
              <w:r w:rsidDel="00D024C1">
                <w:rPr>
                  <w:rFonts w:cs="Arial"/>
                  <w:sz w:val="22"/>
                  <w:szCs w:val="22"/>
                </w:rPr>
                <w:delText>Takes</w:delText>
              </w:r>
              <w:r w:rsidR="002522B0" w:rsidRPr="00804C9F" w:rsidDel="00D024C1">
                <w:rPr>
                  <w:rFonts w:cs="Arial"/>
                  <w:sz w:val="22"/>
                  <w:szCs w:val="22"/>
                </w:rPr>
                <w:delText xml:space="preserve"> valid IMEI number to check the device status</w:delText>
              </w:r>
            </w:del>
            <w:ins w:id="618" w:author="momna ali" w:date="2018-10-10T14:30:00Z">
              <w:r w:rsidR="00D024C1" w:rsidRPr="00DA4EFC">
                <w:rPr>
                  <w:rFonts w:cs="Arial"/>
                  <w:sz w:val="22"/>
                  <w:szCs w:val="22"/>
                </w:rPr>
                <w:t xml:space="preserve">Takes the </w:t>
              </w:r>
              <w:r w:rsidR="00D024C1">
                <w:rPr>
                  <w:rFonts w:cs="Arial"/>
                  <w:sz w:val="22"/>
                  <w:szCs w:val="22"/>
                </w:rPr>
                <w:t xml:space="preserve">valid </w:t>
              </w:r>
              <w:r w:rsidR="00D024C1" w:rsidRPr="00DA4EFC">
                <w:rPr>
                  <w:rFonts w:cs="Arial"/>
                  <w:sz w:val="22"/>
                  <w:szCs w:val="22"/>
                </w:rPr>
                <w:t xml:space="preserve">IMEI as input. Enter </w:t>
              </w:r>
            </w:ins>
            <w:ins w:id="619" w:author="momna ali" w:date="2018-10-18T11:38:00Z">
              <w:r w:rsidR="00D80C60">
                <w:rPr>
                  <w:rFonts w:cs="Arial"/>
                  <w:sz w:val="22"/>
                  <w:szCs w:val="22"/>
                </w:rPr>
                <w:t>IMEI</w:t>
              </w:r>
            </w:ins>
            <w:ins w:id="620" w:author="momna ali" w:date="2018-10-10T14:30:00Z">
              <w:r w:rsidR="00D024C1" w:rsidRPr="00DA4EFC">
                <w:rPr>
                  <w:rFonts w:cs="Arial"/>
                  <w:sz w:val="22"/>
                  <w:szCs w:val="22"/>
                </w:rPr>
                <w:t xml:space="preserve"> of </w:t>
              </w:r>
              <w:r w:rsidR="00D024C1">
                <w:rPr>
                  <w:rFonts w:cs="Arial"/>
                  <w:sz w:val="22"/>
                  <w:szCs w:val="22"/>
                </w:rPr>
                <w:t xml:space="preserve">device to be verified </w:t>
              </w:r>
            </w:ins>
          </w:p>
          <w:p w:rsidR="00D024C1" w:rsidRPr="00804C9F" w:rsidRDefault="00D024C1">
            <w:pPr>
              <w:pStyle w:val="CommentText"/>
              <w:ind w:left="549" w:hanging="387"/>
              <w:rPr>
                <w:rFonts w:cs="Arial"/>
                <w:sz w:val="22"/>
                <w:szCs w:val="22"/>
              </w:rPr>
              <w:pPrChange w:id="621" w:author="momna ali" w:date="2018-10-08T16:07:00Z">
                <w:pPr>
                  <w:pStyle w:val="CommentText"/>
                  <w:numPr>
                    <w:numId w:val="27"/>
                  </w:numPr>
                  <w:ind w:left="549" w:hanging="180"/>
                </w:pPr>
              </w:pPrChange>
            </w:pPr>
          </w:p>
        </w:tc>
      </w:tr>
      <w:tr w:rsidR="002522B0" w:rsidRPr="00804C9F" w:rsidTr="0040767E">
        <w:trPr>
          <w:trHeight w:val="899"/>
          <w:jc w:val="center"/>
        </w:trPr>
        <w:tc>
          <w:tcPr>
            <w:tcW w:w="1975" w:type="dxa"/>
          </w:tcPr>
          <w:p w:rsidR="002522B0" w:rsidRPr="00804C9F" w:rsidRDefault="005740A3" w:rsidP="0077576D">
            <w:pPr>
              <w:pStyle w:val="TB-TableBody"/>
              <w:rPr>
                <w:color w:val="091E42"/>
                <w:sz w:val="22"/>
                <w:szCs w:val="22"/>
              </w:rPr>
            </w:pPr>
            <w:ins w:id="622" w:author="momna ali" w:date="2018-10-08T16:04:00Z">
              <w:r>
                <w:rPr>
                  <w:sz w:val="22"/>
                  <w:szCs w:val="22"/>
                </w:rPr>
                <w:t>RECAPTCHA</w:t>
              </w:r>
            </w:ins>
            <w:del w:id="623" w:author="momna ali" w:date="2018-10-08T16:04:00Z">
              <w:r w:rsidR="002522B0" w:rsidRPr="00804C9F" w:rsidDel="005740A3">
                <w:rPr>
                  <w:sz w:val="22"/>
                  <w:szCs w:val="22"/>
                </w:rPr>
                <w:delText>re-Captcha</w:delText>
              </w:r>
            </w:del>
          </w:p>
        </w:tc>
        <w:tc>
          <w:tcPr>
            <w:tcW w:w="7167" w:type="dxa"/>
          </w:tcPr>
          <w:p w:rsidR="002522B0" w:rsidRPr="00804C9F" w:rsidRDefault="004259BF">
            <w:pPr>
              <w:pStyle w:val="CommentText"/>
              <w:ind w:left="162" w:hanging="27"/>
              <w:rPr>
                <w:rFonts w:cs="Arial"/>
                <w:sz w:val="22"/>
                <w:szCs w:val="22"/>
              </w:rPr>
              <w:pPrChange w:id="624" w:author="momna ali" w:date="2018-10-08T16:07:00Z">
                <w:pPr>
                  <w:pStyle w:val="CommentText"/>
                  <w:numPr>
                    <w:numId w:val="27"/>
                  </w:numPr>
                  <w:ind w:left="549" w:hanging="180"/>
                </w:pPr>
              </w:pPrChange>
            </w:pPr>
            <w:r>
              <w:rPr>
                <w:rFonts w:cs="Arial"/>
                <w:sz w:val="22"/>
                <w:szCs w:val="22"/>
              </w:rPr>
              <w:t>R</w:t>
            </w:r>
            <w:ins w:id="625" w:author="momna ali" w:date="2018-10-08T16:05:00Z">
              <w:r w:rsidR="005740A3">
                <w:rPr>
                  <w:rFonts w:cs="Arial"/>
                  <w:sz w:val="22"/>
                  <w:szCs w:val="22"/>
                </w:rPr>
                <w:t>E</w:t>
              </w:r>
            </w:ins>
            <w:del w:id="626" w:author="momna ali" w:date="2018-10-08T16:04:00Z">
              <w:r w:rsidDel="005740A3">
                <w:rPr>
                  <w:rFonts w:cs="Arial"/>
                  <w:sz w:val="22"/>
                  <w:szCs w:val="22"/>
                </w:rPr>
                <w:delText>e-</w:delText>
              </w:r>
            </w:del>
            <w:ins w:id="627" w:author="momna ali" w:date="2018-10-08T16:04:00Z">
              <w:r w:rsidR="005740A3">
                <w:rPr>
                  <w:rFonts w:cs="Arial"/>
                  <w:sz w:val="22"/>
                  <w:szCs w:val="22"/>
                </w:rPr>
                <w:t xml:space="preserve">CAPTCHA </w:t>
              </w:r>
            </w:ins>
            <w:del w:id="628" w:author="momna ali" w:date="2018-10-08T16:04:00Z">
              <w:r w:rsidDel="005740A3">
                <w:rPr>
                  <w:rFonts w:cs="Arial"/>
                  <w:sz w:val="22"/>
                  <w:szCs w:val="22"/>
                </w:rPr>
                <w:delText>captcha</w:delText>
              </w:r>
              <w:r w:rsidR="002522B0" w:rsidRPr="00804C9F" w:rsidDel="005740A3">
                <w:rPr>
                  <w:rFonts w:cs="Arial"/>
                  <w:sz w:val="22"/>
                  <w:szCs w:val="22"/>
                </w:rPr>
                <w:delText xml:space="preserve"> </w:delText>
              </w:r>
            </w:del>
            <w:r w:rsidR="002522B0" w:rsidRPr="00804C9F">
              <w:rPr>
                <w:rFonts w:cs="Arial"/>
                <w:sz w:val="22"/>
                <w:szCs w:val="22"/>
              </w:rPr>
              <w:t>is used in order to protect the system from the bots(-bot-is a s</w:t>
            </w:r>
            <w:r w:rsidR="002B2F70">
              <w:rPr>
                <w:rFonts w:cs="Arial"/>
                <w:sz w:val="22"/>
                <w:szCs w:val="22"/>
              </w:rPr>
              <w:t xml:space="preserve">oftware application that  runs </w:t>
            </w:r>
            <w:r w:rsidR="002522B0" w:rsidRPr="00804C9F">
              <w:rPr>
                <w:rFonts w:cs="Arial"/>
                <w:sz w:val="22"/>
                <w:szCs w:val="22"/>
              </w:rPr>
              <w:t>automated tasks (scripts ) over the internet )</w:t>
            </w:r>
          </w:p>
        </w:tc>
      </w:tr>
      <w:tr w:rsidR="002522B0" w:rsidRPr="00804C9F" w:rsidTr="00D47D1D">
        <w:trPr>
          <w:trHeight w:val="827"/>
          <w:jc w:val="center"/>
        </w:trPr>
        <w:tc>
          <w:tcPr>
            <w:tcW w:w="1975" w:type="dxa"/>
          </w:tcPr>
          <w:p w:rsidR="002522B0" w:rsidRPr="00804C9F" w:rsidRDefault="002522B0" w:rsidP="0077576D">
            <w:pPr>
              <w:pStyle w:val="TB-TableBody"/>
              <w:rPr>
                <w:color w:val="091E42"/>
                <w:sz w:val="22"/>
                <w:szCs w:val="22"/>
              </w:rPr>
            </w:pPr>
            <w:r w:rsidRPr="00804C9F">
              <w:rPr>
                <w:sz w:val="22"/>
                <w:szCs w:val="22"/>
              </w:rPr>
              <w:t xml:space="preserve">Device Status </w:t>
            </w:r>
          </w:p>
        </w:tc>
        <w:tc>
          <w:tcPr>
            <w:tcW w:w="7167" w:type="dxa"/>
          </w:tcPr>
          <w:p w:rsidR="002522B0" w:rsidRPr="00804C9F" w:rsidRDefault="002B2F70">
            <w:pPr>
              <w:pStyle w:val="CommentText"/>
              <w:ind w:left="162"/>
              <w:rPr>
                <w:rFonts w:cs="Arial"/>
                <w:sz w:val="22"/>
                <w:szCs w:val="22"/>
              </w:rPr>
              <w:pPrChange w:id="629" w:author="momna ali" w:date="2018-10-08T16:07:00Z">
                <w:pPr>
                  <w:pStyle w:val="CommentText"/>
                  <w:ind w:left="522" w:hanging="90"/>
                </w:pPr>
              </w:pPrChange>
            </w:pPr>
            <w:del w:id="630" w:author="momna ali" w:date="2018-10-05T08:57:00Z">
              <w:r w:rsidDel="00670B08">
                <w:rPr>
                  <w:rFonts w:cs="Arial"/>
                  <w:sz w:val="22"/>
                  <w:szCs w:val="22"/>
                </w:rPr>
                <w:delText xml:space="preserve"> </w:delText>
              </w:r>
            </w:del>
            <w:r>
              <w:rPr>
                <w:rFonts w:cs="Arial"/>
                <w:sz w:val="22"/>
                <w:szCs w:val="22"/>
              </w:rPr>
              <w:t xml:space="preserve">Display </w:t>
            </w:r>
            <w:r w:rsidR="00F10A2A" w:rsidRPr="00804C9F">
              <w:rPr>
                <w:rFonts w:cs="Arial"/>
                <w:sz w:val="22"/>
                <w:szCs w:val="22"/>
              </w:rPr>
              <w:t xml:space="preserve">the </w:t>
            </w:r>
            <w:ins w:id="631" w:author="momna ali" w:date="2018-10-08T16:05:00Z">
              <w:r w:rsidR="005740A3">
                <w:rPr>
                  <w:rFonts w:cs="Arial"/>
                  <w:sz w:val="22"/>
                  <w:szCs w:val="22"/>
                </w:rPr>
                <w:t xml:space="preserve">relevant device </w:t>
              </w:r>
            </w:ins>
            <w:del w:id="632" w:author="momna ali" w:date="2018-10-08T16:05:00Z">
              <w:r w:rsidR="00D47D1D" w:rsidDel="005740A3">
                <w:rPr>
                  <w:rFonts w:cs="Arial"/>
                  <w:sz w:val="22"/>
                  <w:szCs w:val="22"/>
                </w:rPr>
                <w:delText xml:space="preserve">relevant </w:delText>
              </w:r>
            </w:del>
            <w:r w:rsidR="004259BF">
              <w:rPr>
                <w:rFonts w:cs="Arial"/>
                <w:sz w:val="22"/>
                <w:szCs w:val="22"/>
              </w:rPr>
              <w:t>details</w:t>
            </w:r>
            <w:r w:rsidR="00D47D1D">
              <w:rPr>
                <w:rFonts w:cs="Arial"/>
                <w:sz w:val="22"/>
                <w:szCs w:val="22"/>
              </w:rPr>
              <w:t xml:space="preserve"> (IMEI, Brand, Model Name, IMEI Compliant Status etc.)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del w:id="633" w:author="momna ali" w:date="2018-10-08T16:06:00Z">
              <w:r w:rsidDel="005740A3">
                <w:rPr>
                  <w:rFonts w:cs="Arial"/>
                  <w:sz w:val="22"/>
                  <w:szCs w:val="22"/>
                </w:rPr>
                <w:delText xml:space="preserve">of </w:delText>
              </w:r>
              <w:r w:rsidR="00F10A2A" w:rsidRPr="00804C9F" w:rsidDel="005740A3">
                <w:rPr>
                  <w:rFonts w:cs="Arial"/>
                  <w:sz w:val="22"/>
                  <w:szCs w:val="22"/>
                </w:rPr>
                <w:delText>device</w:delText>
              </w:r>
              <w:r w:rsidDel="005740A3">
                <w:rPr>
                  <w:rFonts w:cs="Arial"/>
                  <w:sz w:val="22"/>
                  <w:szCs w:val="22"/>
                </w:rPr>
                <w:delText xml:space="preserve"> </w:delText>
              </w:r>
            </w:del>
            <w:r>
              <w:rPr>
                <w:rFonts w:cs="Arial"/>
                <w:sz w:val="22"/>
                <w:szCs w:val="22"/>
              </w:rPr>
              <w:t xml:space="preserve">in </w:t>
            </w:r>
            <w:ins w:id="634" w:author="momna ali" w:date="2018-10-18T11:39:00Z">
              <w:r w:rsidR="00D80C60">
                <w:rPr>
                  <w:rFonts w:cs="Arial"/>
                  <w:sz w:val="22"/>
                  <w:szCs w:val="22"/>
                </w:rPr>
                <w:t xml:space="preserve">a table </w:t>
              </w:r>
            </w:ins>
            <w:del w:id="635" w:author="momna ali" w:date="2018-10-18T11:39:00Z">
              <w:r w:rsidDel="00D80C60">
                <w:rPr>
                  <w:rFonts w:cs="Arial"/>
                  <w:sz w:val="22"/>
                  <w:szCs w:val="22"/>
                </w:rPr>
                <w:delText xml:space="preserve">tabular format </w:delText>
              </w:r>
            </w:del>
            <w:ins w:id="636" w:author="Fozia Zafar" w:date="2018-10-04T23:14:00Z">
              <w:del w:id="637" w:author="momna ali" w:date="2018-10-18T11:39:00Z">
                <w:r w:rsidR="00C20173" w:rsidDel="00D80C60">
                  <w:rPr>
                    <w:rFonts w:cs="Arial"/>
                    <w:sz w:val="22"/>
                    <w:szCs w:val="22"/>
                  </w:rPr>
                  <w:delText xml:space="preserve">view </w:delText>
                </w:r>
              </w:del>
            </w:ins>
          </w:p>
          <w:p w:rsidR="002522B0" w:rsidRPr="00804C9F" w:rsidRDefault="002522B0" w:rsidP="002522B0">
            <w:pPr>
              <w:pStyle w:val="CommentText"/>
              <w:ind w:left="554"/>
              <w:rPr>
                <w:rFonts w:cs="Arial"/>
                <w:sz w:val="22"/>
                <w:szCs w:val="22"/>
              </w:rPr>
            </w:pPr>
            <w:r w:rsidRPr="00804C9F">
              <w:rPr>
                <w:rFonts w:cs="Arial"/>
                <w:sz w:val="22"/>
                <w:szCs w:val="22"/>
              </w:rPr>
              <w:t xml:space="preserve"> </w:t>
            </w:r>
          </w:p>
        </w:tc>
      </w:tr>
    </w:tbl>
    <w:p w:rsidR="002522B0" w:rsidRPr="00ED4919" w:rsidDel="00BD106B" w:rsidRDefault="002522B0">
      <w:pPr>
        <w:pStyle w:val="Caption"/>
        <w:rPr>
          <w:del w:id="638" w:author="momna ali" w:date="2018-10-05T08:48:00Z"/>
          <w:rFonts w:ascii="Arial" w:hAnsi="Arial" w:cs="Arial"/>
          <w:color w:val="auto"/>
          <w:szCs w:val="24"/>
          <w:rPrChange w:id="639" w:author="momna ali" w:date="2018-10-22T09:41:00Z">
            <w:rPr>
              <w:del w:id="640" w:author="momna ali" w:date="2018-10-05T08:48:00Z"/>
              <w:rFonts w:ascii="Times New Roman" w:hAnsi="Times New Roman" w:cs="Times New Roman"/>
              <w:szCs w:val="24"/>
            </w:rPr>
          </w:rPrChange>
        </w:rPr>
        <w:pPrChange w:id="641" w:author="momna ali" w:date="2018-10-05T12:05:00Z">
          <w:pPr>
            <w:pStyle w:val="Caption"/>
            <w:jc w:val="center"/>
          </w:pPr>
        </w:pPrChange>
      </w:pPr>
      <w:bookmarkStart w:id="642" w:name="_Toc526492450"/>
      <w:del w:id="643" w:author="momna ali" w:date="2018-10-05T08:45:00Z">
        <w:r w:rsidRPr="00ED4919" w:rsidDel="00BD106B">
          <w:rPr>
            <w:rFonts w:ascii="Arial" w:hAnsi="Arial" w:cs="Arial"/>
            <w:color w:val="auto"/>
            <w:rPrChange w:id="644" w:author="momna ali" w:date="2018-10-22T09:41:00Z">
              <w:rPr/>
            </w:rPrChange>
          </w:rPr>
          <w:delText xml:space="preserve">Table </w:delText>
        </w:r>
        <w:r w:rsidR="00FB6374" w:rsidRPr="00ED4919" w:rsidDel="00BD106B">
          <w:rPr>
            <w:rFonts w:ascii="Arial" w:hAnsi="Arial" w:cs="Arial"/>
            <w:noProof/>
            <w:color w:val="auto"/>
            <w:rPrChange w:id="645" w:author="momna ali" w:date="2018-10-22T09:41:00Z">
              <w:rPr>
                <w:noProof/>
              </w:rPr>
            </w:rPrChange>
          </w:rPr>
          <w:fldChar w:fldCharType="begin"/>
        </w:r>
        <w:r w:rsidR="00FB6374" w:rsidRPr="00ED4919" w:rsidDel="00BD106B">
          <w:rPr>
            <w:rFonts w:ascii="Arial" w:hAnsi="Arial" w:cs="Arial"/>
            <w:noProof/>
            <w:color w:val="auto"/>
            <w:rPrChange w:id="646" w:author="momna ali" w:date="2018-10-22T09:41:00Z">
              <w:rPr>
                <w:noProof/>
              </w:rPr>
            </w:rPrChange>
          </w:rPr>
          <w:delInstrText xml:space="preserve"> SEQ Table \* ARABIC </w:delInstrText>
        </w:r>
        <w:r w:rsidR="00FB6374" w:rsidRPr="00ED4919" w:rsidDel="00BD106B">
          <w:rPr>
            <w:rFonts w:ascii="Arial" w:hAnsi="Arial" w:cs="Arial"/>
            <w:noProof/>
            <w:color w:val="auto"/>
            <w:rPrChange w:id="647" w:author="momna ali" w:date="2018-10-22T09:41:00Z">
              <w:rPr>
                <w:noProof/>
              </w:rPr>
            </w:rPrChange>
          </w:rPr>
          <w:fldChar w:fldCharType="separate"/>
        </w:r>
        <w:r w:rsidRPr="00ED4919" w:rsidDel="00BD106B">
          <w:rPr>
            <w:rFonts w:ascii="Arial" w:hAnsi="Arial" w:cs="Arial"/>
            <w:noProof/>
            <w:color w:val="auto"/>
            <w:rPrChange w:id="648" w:author="momna ali" w:date="2018-10-22T09:41:00Z">
              <w:rPr>
                <w:noProof/>
              </w:rPr>
            </w:rPrChange>
          </w:rPr>
          <w:delText>4</w:delText>
        </w:r>
        <w:r w:rsidR="00FB6374" w:rsidRPr="00ED4919" w:rsidDel="00BD106B">
          <w:rPr>
            <w:rFonts w:ascii="Arial" w:hAnsi="Arial" w:cs="Arial"/>
            <w:noProof/>
            <w:color w:val="auto"/>
            <w:rPrChange w:id="649" w:author="momna ali" w:date="2018-10-22T09:41:00Z">
              <w:rPr>
                <w:noProof/>
              </w:rPr>
            </w:rPrChange>
          </w:rPr>
          <w:fldChar w:fldCharType="end"/>
        </w:r>
        <w:r w:rsidRPr="00ED4919" w:rsidDel="00BD106B">
          <w:rPr>
            <w:rFonts w:ascii="Arial" w:hAnsi="Arial" w:cs="Arial"/>
            <w:color w:val="auto"/>
            <w:rPrChange w:id="650" w:author="momna ali" w:date="2018-10-22T09:41:00Z">
              <w:rPr/>
            </w:rPrChange>
          </w:rPr>
          <w:delText xml:space="preserve"> </w:delText>
        </w:r>
      </w:del>
      <w:del w:id="651" w:author="momna ali" w:date="2018-10-05T08:48:00Z">
        <w:r w:rsidRPr="00ED4919" w:rsidDel="00BD106B">
          <w:rPr>
            <w:rFonts w:ascii="Arial" w:hAnsi="Arial" w:cs="Arial"/>
            <w:color w:val="auto"/>
            <w:rPrChange w:id="652" w:author="momna ali" w:date="2018-10-22T09:41:00Z">
              <w:rPr/>
            </w:rPrChange>
          </w:rPr>
          <w:delText>System Description</w:delText>
        </w:r>
        <w:bookmarkEnd w:id="642"/>
      </w:del>
    </w:p>
    <w:p w:rsidR="00C777D6" w:rsidDel="00C20173" w:rsidRDefault="00C777D6" w:rsidP="002522B0">
      <w:pPr>
        <w:spacing w:after="0"/>
        <w:rPr>
          <w:del w:id="653" w:author="Fozia Zafar" w:date="2018-10-04T23:14:00Z"/>
          <w:rFonts w:ascii="Times New Roman" w:hAnsi="Times New Roman" w:cs="Times New Roman"/>
          <w:szCs w:val="24"/>
        </w:rPr>
      </w:pPr>
    </w:p>
    <w:p w:rsidR="00C41A29" w:rsidDel="00C20173" w:rsidRDefault="00C41A29" w:rsidP="002522B0">
      <w:pPr>
        <w:spacing w:after="0"/>
        <w:rPr>
          <w:del w:id="654" w:author="Fozia Zafar" w:date="2018-10-04T23:14:00Z"/>
          <w:rFonts w:ascii="Times New Roman" w:hAnsi="Times New Roman" w:cs="Times New Roman"/>
          <w:szCs w:val="24"/>
        </w:rPr>
      </w:pPr>
    </w:p>
    <w:p w:rsidR="0040767E" w:rsidRPr="005754DE" w:rsidRDefault="0040767E">
      <w:pPr>
        <w:pStyle w:val="Caption"/>
        <w:spacing w:before="240"/>
        <w:jc w:val="center"/>
        <w:pPrChange w:id="655" w:author="Fozia Zafar" w:date="2018-10-04T23:14:00Z">
          <w:pPr>
            <w:spacing w:after="0"/>
          </w:pPr>
        </w:pPrChange>
      </w:pPr>
    </w:p>
    <w:p w:rsidR="00690C03" w:rsidRDefault="00690C03">
      <w:pPr>
        <w:ind w:left="180"/>
        <w:rPr>
          <w:ins w:id="656" w:author="momna ali" w:date="2018-10-18T12:03:00Z"/>
        </w:rPr>
        <w:pPrChange w:id="657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58" w:author="momna ali" w:date="2018-10-18T12:04:00Z"/>
        </w:rPr>
        <w:pPrChange w:id="659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60" w:author="momna ali" w:date="2018-10-18T12:04:00Z"/>
        </w:rPr>
        <w:pPrChange w:id="661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62" w:author="momna ali" w:date="2018-10-18T12:04:00Z"/>
        </w:rPr>
        <w:pPrChange w:id="663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64" w:author="momna ali" w:date="2018-10-18T12:04:00Z"/>
        </w:rPr>
        <w:pPrChange w:id="665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66" w:author="momna ali" w:date="2018-10-18T12:04:00Z"/>
        </w:rPr>
        <w:pPrChange w:id="667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68" w:author="momna ali" w:date="2018-10-18T12:04:00Z"/>
        </w:rPr>
        <w:pPrChange w:id="669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70" w:author="momna ali" w:date="2018-10-18T12:04:00Z"/>
        </w:rPr>
        <w:pPrChange w:id="671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72" w:author="momna ali" w:date="2018-10-18T12:04:00Z"/>
        </w:rPr>
        <w:pPrChange w:id="673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74" w:author="momna ali" w:date="2018-10-18T12:04:00Z"/>
        </w:rPr>
        <w:pPrChange w:id="675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76" w:author="momna ali" w:date="2018-10-18T12:04:00Z"/>
        </w:rPr>
        <w:pPrChange w:id="677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78" w:author="momna ali" w:date="2018-10-18T12:04:00Z"/>
        </w:rPr>
        <w:pPrChange w:id="679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80" w:author="momna ali" w:date="2018-10-18T12:04:00Z"/>
        </w:rPr>
        <w:pPrChange w:id="681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82" w:author="momna ali" w:date="2018-10-18T12:04:00Z"/>
        </w:rPr>
        <w:pPrChange w:id="683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84" w:author="momna ali" w:date="2018-10-18T12:04:00Z"/>
        </w:rPr>
        <w:pPrChange w:id="685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86" w:author="momna ali" w:date="2018-10-18T12:04:00Z"/>
        </w:rPr>
        <w:pPrChange w:id="687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88" w:author="momna ali" w:date="2018-10-18T12:04:00Z"/>
        </w:rPr>
        <w:pPrChange w:id="689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90" w:author="momna ali" w:date="2018-10-18T12:04:00Z"/>
        </w:rPr>
        <w:pPrChange w:id="691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690C03" w:rsidRDefault="00690C03">
      <w:pPr>
        <w:ind w:left="180"/>
        <w:rPr>
          <w:ins w:id="692" w:author="momna ali" w:date="2018-10-18T12:04:00Z"/>
        </w:rPr>
        <w:pPrChange w:id="693" w:author="momna ali" w:date="2018-10-05T08:36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</w:p>
    <w:p w:rsidR="00A65F5A" w:rsidRPr="00690C03" w:rsidRDefault="00690C03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480" w:after="240" w:line="240" w:lineRule="auto"/>
        <w:ind w:left="-540" w:firstLine="0"/>
        <w:rPr>
          <w:ins w:id="694" w:author="momna ali" w:date="2018-10-05T08:36:00Z"/>
          <w:rFonts w:ascii="Arial" w:eastAsiaTheme="minorHAnsi" w:hAnsi="Arial" w:cs="Arial"/>
          <w:b/>
          <w:color w:val="auto"/>
          <w:sz w:val="48"/>
          <w:szCs w:val="48"/>
          <w:rPrChange w:id="695" w:author="momna ali" w:date="2018-10-18T12:04:00Z">
            <w:rPr>
              <w:ins w:id="696" w:author="momna ali" w:date="2018-10-05T08:36:00Z"/>
              <w:rFonts w:ascii="Arial" w:hAnsi="Arial" w:cs="Arial"/>
              <w:b/>
              <w:color w:val="auto"/>
            </w:rPr>
          </w:rPrChange>
        </w:rPr>
        <w:pPrChange w:id="697" w:author="momna ali" w:date="2018-10-18T12:04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  <w:bookmarkStart w:id="698" w:name="_Toc527627628"/>
      <w:ins w:id="699" w:author="momna ali" w:date="2018-10-18T12:03:00Z">
        <w:r w:rsidRPr="00690C03">
          <w:rPr>
            <w:rFonts w:ascii="Arial" w:hAnsi="Arial" w:cs="Arial"/>
            <w:b/>
            <w:color w:val="auto"/>
            <w:sz w:val="48"/>
            <w:szCs w:val="48"/>
            <w:rPrChange w:id="700" w:author="momna ali" w:date="2018-10-18T12:04:00Z">
              <w:rPr/>
            </w:rPrChange>
          </w:rPr>
          <w:lastRenderedPageBreak/>
          <w:t>System Navigation</w:t>
        </w:r>
      </w:ins>
      <w:bookmarkEnd w:id="698"/>
    </w:p>
    <w:p w:rsidR="002522B0" w:rsidRPr="00CA5BCE" w:rsidRDefault="005541A3">
      <w:pPr>
        <w:pStyle w:val="Heading2"/>
        <w:numPr>
          <w:ilvl w:val="1"/>
          <w:numId w:val="1"/>
        </w:numPr>
        <w:spacing w:after="240"/>
        <w:ind w:left="180" w:hanging="540"/>
        <w:rPr>
          <w:rFonts w:ascii="Arial" w:hAnsi="Arial" w:cs="Arial"/>
          <w:b/>
          <w:color w:val="auto"/>
          <w:sz w:val="32"/>
          <w:szCs w:val="32"/>
          <w:rPrChange w:id="701" w:author="Fozia Zafar" w:date="2018-10-04T23:19:00Z">
            <w:rPr>
              <w:rFonts w:ascii="Arial" w:hAnsi="Arial" w:cs="Arial"/>
              <w:b/>
              <w:color w:val="auto"/>
              <w:sz w:val="28"/>
              <w:szCs w:val="28"/>
            </w:rPr>
          </w:rPrChange>
        </w:rPr>
        <w:pPrChange w:id="702" w:author="Fozia Zafar" w:date="2018-10-04T23:19:00Z">
          <w:pPr>
            <w:pStyle w:val="Heading1"/>
            <w:numPr>
              <w:ilvl w:val="2"/>
              <w:numId w:val="1"/>
            </w:numPr>
            <w:ind w:left="-90" w:hanging="720"/>
          </w:pPr>
        </w:pPrChange>
      </w:pPr>
      <w:ins w:id="703" w:author="momna ali" w:date="2018-10-10T12:16:00Z">
        <w:r>
          <w:rPr>
            <w:rFonts w:ascii="Arial" w:hAnsi="Arial" w:cs="Arial"/>
            <w:b/>
            <w:color w:val="auto"/>
            <w:sz w:val="32"/>
            <w:szCs w:val="32"/>
          </w:rPr>
          <w:t xml:space="preserve"> </w:t>
        </w:r>
      </w:ins>
      <w:bookmarkStart w:id="704" w:name="_Toc527627629"/>
      <w:r w:rsidR="002522B0" w:rsidRPr="00CA5BCE">
        <w:rPr>
          <w:rFonts w:ascii="Arial" w:hAnsi="Arial" w:cs="Arial"/>
          <w:b/>
          <w:color w:val="auto"/>
          <w:sz w:val="32"/>
          <w:szCs w:val="32"/>
          <w:rPrChange w:id="705" w:author="Fozia Zafar" w:date="2018-10-04T23:19:00Z">
            <w:rPr>
              <w:rFonts w:ascii="Arial" w:hAnsi="Arial" w:cs="Arial"/>
              <w:b/>
              <w:color w:val="auto"/>
              <w:sz w:val="28"/>
              <w:szCs w:val="28"/>
            </w:rPr>
          </w:rPrChange>
        </w:rPr>
        <w:t>Enter the IMEI</w:t>
      </w:r>
      <w:bookmarkEnd w:id="704"/>
      <w:r w:rsidR="002522B0" w:rsidRPr="00CA5BCE">
        <w:rPr>
          <w:rFonts w:ascii="Arial" w:hAnsi="Arial" w:cs="Arial"/>
          <w:b/>
          <w:color w:val="auto"/>
          <w:sz w:val="32"/>
          <w:szCs w:val="32"/>
          <w:rPrChange w:id="706" w:author="Fozia Zafar" w:date="2018-10-04T23:19:00Z">
            <w:rPr>
              <w:rFonts w:ascii="Arial" w:hAnsi="Arial" w:cs="Arial"/>
              <w:b/>
              <w:color w:val="auto"/>
              <w:sz w:val="28"/>
              <w:szCs w:val="28"/>
            </w:rPr>
          </w:rPrChange>
        </w:rPr>
        <w:t xml:space="preserve"> </w:t>
      </w:r>
    </w:p>
    <w:p w:rsidR="00257FB3" w:rsidRDefault="002522B0" w:rsidP="00BF5717">
      <w:pPr>
        <w:pStyle w:val="ListParagraph"/>
        <w:numPr>
          <w:ilvl w:val="0"/>
          <w:numId w:val="21"/>
        </w:numPr>
        <w:spacing w:line="276" w:lineRule="auto"/>
        <w:ind w:left="540" w:hanging="270"/>
        <w:rPr>
          <w:rFonts w:ascii="Arial" w:hAnsi="Arial" w:cs="Arial"/>
          <w:sz w:val="22"/>
        </w:rPr>
      </w:pPr>
      <w:r w:rsidRPr="00804C9F">
        <w:rPr>
          <w:rFonts w:ascii="Arial" w:hAnsi="Arial" w:cs="Arial"/>
          <w:sz w:val="22"/>
        </w:rPr>
        <w:t xml:space="preserve">Enter the IMEI </w:t>
      </w:r>
      <w:del w:id="707" w:author="momna ali" w:date="2018-10-18T11:38:00Z">
        <w:r w:rsidRPr="00804C9F" w:rsidDel="00D80C60">
          <w:rPr>
            <w:rFonts w:ascii="Arial" w:hAnsi="Arial" w:cs="Arial"/>
            <w:sz w:val="22"/>
          </w:rPr>
          <w:delText xml:space="preserve">number </w:delText>
        </w:r>
      </w:del>
    </w:p>
    <w:p w:rsidR="00D47D1D" w:rsidRPr="00D47D1D" w:rsidRDefault="00D47D1D" w:rsidP="00BF5717">
      <w:pPr>
        <w:tabs>
          <w:tab w:val="left" w:pos="630"/>
          <w:tab w:val="left" w:pos="2250"/>
        </w:tabs>
        <w:spacing w:line="276" w:lineRule="auto"/>
        <w:ind w:left="540"/>
        <w:rPr>
          <w:rFonts w:ascii="Arial" w:hAnsi="Arial" w:cs="Arial"/>
          <w:sz w:val="22"/>
        </w:rPr>
      </w:pPr>
      <w:r w:rsidRPr="00D47D1D">
        <w:rPr>
          <w:rFonts w:ascii="Arial" w:hAnsi="Arial" w:cs="Arial"/>
          <w:b/>
          <w:sz w:val="22"/>
        </w:rPr>
        <w:t>Note</w:t>
      </w:r>
      <w:r w:rsidRPr="00D47D1D">
        <w:rPr>
          <w:rFonts w:ascii="Arial" w:hAnsi="Arial" w:cs="Arial"/>
          <w:sz w:val="22"/>
        </w:rPr>
        <w:t xml:space="preserve">: </w:t>
      </w:r>
      <w:del w:id="708" w:author="momna ali" w:date="2018-10-18T11:38:00Z">
        <w:r w:rsidRPr="00D47D1D" w:rsidDel="00D80C60">
          <w:rPr>
            <w:rFonts w:ascii="Arial" w:hAnsi="Arial" w:cs="Arial"/>
            <w:sz w:val="22"/>
          </w:rPr>
          <w:delText>IMEI number</w:delText>
        </w:r>
      </w:del>
      <w:ins w:id="709" w:author="momna ali" w:date="2018-10-18T11:38:00Z">
        <w:r w:rsidR="00D80C60">
          <w:rPr>
            <w:rFonts w:ascii="Arial" w:hAnsi="Arial" w:cs="Arial"/>
            <w:sz w:val="22"/>
          </w:rPr>
          <w:t>IMEI</w:t>
        </w:r>
      </w:ins>
      <w:r w:rsidRPr="00D47D1D">
        <w:rPr>
          <w:rFonts w:ascii="Arial" w:hAnsi="Arial" w:cs="Arial"/>
          <w:sz w:val="22"/>
        </w:rPr>
        <w:t xml:space="preserve"> can be of </w:t>
      </w:r>
      <w:r w:rsidRPr="00944C30">
        <w:rPr>
          <w:rFonts w:ascii="Arial" w:hAnsi="Arial" w:cs="Arial"/>
          <w:sz w:val="22"/>
        </w:rPr>
        <w:t>alphanumeric</w:t>
      </w:r>
      <w:r w:rsidRPr="00D47D1D">
        <w:rPr>
          <w:rFonts w:ascii="Arial" w:hAnsi="Arial" w:cs="Arial"/>
          <w:sz w:val="22"/>
        </w:rPr>
        <w:t xml:space="preserve"> characters (0-9, A-F, a-f). The length of the </w:t>
      </w:r>
      <w:del w:id="710" w:author="momna ali" w:date="2018-10-18T11:38:00Z">
        <w:r w:rsidRPr="00D47D1D" w:rsidDel="00D80C60">
          <w:rPr>
            <w:rFonts w:ascii="Arial" w:hAnsi="Arial" w:cs="Arial"/>
            <w:sz w:val="22"/>
          </w:rPr>
          <w:delText>IMEI number</w:delText>
        </w:r>
      </w:del>
      <w:ins w:id="711" w:author="momna ali" w:date="2018-10-18T11:38:00Z">
        <w:r w:rsidR="00D80C60">
          <w:rPr>
            <w:rFonts w:ascii="Arial" w:hAnsi="Arial" w:cs="Arial"/>
            <w:sz w:val="22"/>
          </w:rPr>
          <w:t>IMEI</w:t>
        </w:r>
      </w:ins>
      <w:r w:rsidRPr="00D47D1D">
        <w:rPr>
          <w:rFonts w:ascii="Arial" w:hAnsi="Arial" w:cs="Arial"/>
          <w:sz w:val="22"/>
        </w:rPr>
        <w:t xml:space="preserve"> should be between 14-16 characters.</w:t>
      </w:r>
    </w:p>
    <w:p w:rsidR="002522B0" w:rsidRPr="00804C9F" w:rsidRDefault="002522B0" w:rsidP="00BF5717">
      <w:pPr>
        <w:pStyle w:val="ListParagraph"/>
        <w:numPr>
          <w:ilvl w:val="0"/>
          <w:numId w:val="21"/>
        </w:numPr>
        <w:spacing w:line="276" w:lineRule="auto"/>
        <w:ind w:left="540" w:hanging="270"/>
        <w:rPr>
          <w:rFonts w:ascii="Arial" w:hAnsi="Arial" w:cs="Arial"/>
          <w:sz w:val="22"/>
        </w:rPr>
      </w:pPr>
      <w:r w:rsidRPr="00804C9F">
        <w:rPr>
          <w:rFonts w:ascii="Arial" w:hAnsi="Arial" w:cs="Arial"/>
          <w:sz w:val="22"/>
        </w:rPr>
        <w:t>Click on the RECAPTCHA checkbox</w:t>
      </w:r>
      <w:ins w:id="712" w:author="momna ali" w:date="2018-10-10T14:38:00Z">
        <w:r w:rsidR="00D024C1">
          <w:rPr>
            <w:rFonts w:ascii="Arial" w:hAnsi="Arial" w:cs="Arial"/>
            <w:sz w:val="22"/>
          </w:rPr>
          <w:t>, complete</w:t>
        </w:r>
      </w:ins>
      <w:ins w:id="713" w:author="momna ali" w:date="2018-10-10T14:41:00Z">
        <w:r w:rsidR="00D024C1">
          <w:rPr>
            <w:rFonts w:ascii="Arial" w:hAnsi="Arial" w:cs="Arial"/>
            <w:sz w:val="22"/>
          </w:rPr>
          <w:t xml:space="preserve"> the </w:t>
        </w:r>
      </w:ins>
      <w:ins w:id="714" w:author="momna ali" w:date="2018-10-10T14:38:00Z">
        <w:r w:rsidR="00D024C1">
          <w:rPr>
            <w:rFonts w:ascii="Arial" w:hAnsi="Arial" w:cs="Arial"/>
            <w:sz w:val="22"/>
          </w:rPr>
          <w:t>verification</w:t>
        </w:r>
      </w:ins>
      <w:ins w:id="715" w:author="momna ali" w:date="2018-10-10T14:40:00Z">
        <w:r w:rsidR="00D024C1">
          <w:rPr>
            <w:rFonts w:ascii="Arial" w:hAnsi="Arial" w:cs="Arial"/>
            <w:sz w:val="22"/>
          </w:rPr>
          <w:t xml:space="preserve"> process (if applicable )</w:t>
        </w:r>
      </w:ins>
    </w:p>
    <w:p w:rsidR="002522B0" w:rsidRPr="00804C9F" w:rsidRDefault="00257FB3" w:rsidP="00BF5717">
      <w:pPr>
        <w:pStyle w:val="ListParagraph"/>
        <w:numPr>
          <w:ilvl w:val="0"/>
          <w:numId w:val="21"/>
        </w:numPr>
        <w:spacing w:line="276" w:lineRule="auto"/>
        <w:ind w:left="540" w:hanging="27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="002522B0" w:rsidRPr="00804C9F">
        <w:rPr>
          <w:rFonts w:ascii="Arial" w:hAnsi="Arial" w:cs="Arial"/>
          <w:sz w:val="22"/>
        </w:rPr>
        <w:t>lick on the “Submit” button</w:t>
      </w:r>
      <w:del w:id="716" w:author="momna ali" w:date="2018-10-08T16:04:00Z">
        <w:r w:rsidR="002522B0" w:rsidRPr="00804C9F" w:rsidDel="005740A3">
          <w:rPr>
            <w:rFonts w:ascii="Arial" w:hAnsi="Arial" w:cs="Arial"/>
            <w:sz w:val="22"/>
          </w:rPr>
          <w:delText>.</w:delText>
        </w:r>
      </w:del>
    </w:p>
    <w:p w:rsidR="00653F66" w:rsidRPr="0068614B" w:rsidDel="00344FAB" w:rsidRDefault="006F79D9" w:rsidP="0068614B">
      <w:pPr>
        <w:pStyle w:val="F-FigureTitle"/>
        <w:ind w:left="-450" w:hanging="720"/>
        <w:jc w:val="center"/>
        <w:rPr>
          <w:del w:id="717" w:author="momna ali" w:date="2018-10-10T12:28:00Z"/>
        </w:rPr>
        <w:pPrChange w:id="718" w:author="momna ali" w:date="2018-11-07T11:24:00Z">
          <w:pPr>
            <w:ind w:left="-900"/>
          </w:pPr>
        </w:pPrChange>
      </w:pPr>
      <w:r w:rsidRPr="006F79D9">
        <w:rPr>
          <w:noProof/>
        </w:rPr>
        <w:drawing>
          <wp:inline distT="0" distB="0" distL="0" distR="0">
            <wp:extent cx="6712908" cy="2357120"/>
            <wp:effectExtent l="152400" t="152400" r="354965" b="367030"/>
            <wp:docPr id="2" name="Picture 2" descr="C:\Users\Momna Ali Shah\Desktop\lsds\download (6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na Ali Shah\Desktop\lsds\download (66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9" b="5214"/>
                    <a:stretch/>
                  </pic:blipFill>
                  <pic:spPr bwMode="auto">
                    <a:xfrm>
                      <a:off x="0" y="0"/>
                      <a:ext cx="6745217" cy="2368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2B0" w:rsidRPr="00C5568E" w:rsidRDefault="002522B0" w:rsidP="0068614B">
      <w:pPr>
        <w:pStyle w:val="F-FigureTitle"/>
        <w:ind w:left="-450" w:hanging="720"/>
        <w:jc w:val="center"/>
        <w:rPr>
          <w:ins w:id="719" w:author="momna ali" w:date="2018-10-18T12:04:00Z"/>
          <w:rPrChange w:id="720" w:author="momna ali" w:date="2018-11-07T11:24:00Z">
            <w:rPr>
              <w:ins w:id="721" w:author="momna ali" w:date="2018-10-18T12:04:00Z"/>
              <w:rFonts w:ascii="Arial" w:hAnsi="Arial" w:cs="Arial"/>
            </w:rPr>
          </w:rPrChange>
        </w:rPr>
        <w:pPrChange w:id="722" w:author="momna ali" w:date="2018-11-07T11:24:00Z">
          <w:pPr>
            <w:pStyle w:val="Caption"/>
            <w:jc w:val="center"/>
          </w:pPr>
        </w:pPrChange>
      </w:pPr>
      <w:bookmarkStart w:id="723" w:name="_Toc522092152"/>
      <w:bookmarkStart w:id="724" w:name="_Toc526513957"/>
      <w:r w:rsidRPr="00C5568E">
        <w:rPr>
          <w:rPrChange w:id="725" w:author="momna ali" w:date="2018-11-07T11:24:00Z">
            <w:rPr/>
          </w:rPrChange>
        </w:rPr>
        <w:t xml:space="preserve">Figure </w:t>
      </w:r>
      <w:r w:rsidR="00FB6374" w:rsidRPr="00C5568E">
        <w:rPr>
          <w:rPrChange w:id="726" w:author="momna ali" w:date="2018-11-07T11:24:00Z">
            <w:rPr>
              <w:noProof/>
            </w:rPr>
          </w:rPrChange>
        </w:rPr>
        <w:fldChar w:fldCharType="begin"/>
      </w:r>
      <w:r w:rsidR="00FB6374" w:rsidRPr="00C5568E">
        <w:rPr>
          <w:rPrChange w:id="727" w:author="momna ali" w:date="2018-11-07T11:24:00Z">
            <w:rPr>
              <w:noProof/>
            </w:rPr>
          </w:rPrChange>
        </w:rPr>
        <w:instrText xml:space="preserve"> SEQ Figure \* ARABIC </w:instrText>
      </w:r>
      <w:r w:rsidR="00FB6374" w:rsidRPr="00C5568E">
        <w:rPr>
          <w:rPrChange w:id="728" w:author="momna ali" w:date="2018-11-07T11:24:00Z">
            <w:rPr>
              <w:noProof/>
            </w:rPr>
          </w:rPrChange>
        </w:rPr>
        <w:fldChar w:fldCharType="separate"/>
      </w:r>
      <w:ins w:id="729" w:author="momna ali" w:date="2018-11-07T11:49:00Z">
        <w:r w:rsidR="0003066B">
          <w:rPr>
            <w:noProof/>
          </w:rPr>
          <w:t>1</w:t>
        </w:r>
      </w:ins>
      <w:del w:id="730" w:author="momna ali" w:date="2018-10-10T12:24:00Z">
        <w:r w:rsidRPr="00C5568E" w:rsidDel="0034499A">
          <w:rPr>
            <w:noProof/>
            <w:rPrChange w:id="731" w:author="momna ali" w:date="2018-11-07T11:24:00Z">
              <w:rPr>
                <w:noProof/>
              </w:rPr>
            </w:rPrChange>
          </w:rPr>
          <w:delText>1</w:delText>
        </w:r>
      </w:del>
      <w:r w:rsidR="00FB6374" w:rsidRPr="00C5568E">
        <w:rPr>
          <w:rPrChange w:id="732" w:author="momna ali" w:date="2018-11-07T11:24:00Z">
            <w:rPr>
              <w:noProof/>
            </w:rPr>
          </w:rPrChange>
        </w:rPr>
        <w:fldChar w:fldCharType="end"/>
      </w:r>
      <w:r w:rsidRPr="00C5568E">
        <w:rPr>
          <w:rPrChange w:id="733" w:author="momna ali" w:date="2018-11-07T11:24:00Z">
            <w:rPr/>
          </w:rPrChange>
        </w:rPr>
        <w:t xml:space="preserve"> </w:t>
      </w:r>
      <w:ins w:id="734" w:author="momna ali" w:date="2018-10-05T14:43:00Z">
        <w:r w:rsidR="002625EA" w:rsidRPr="00C5568E">
          <w:rPr>
            <w:rPrChange w:id="735" w:author="momna ali" w:date="2018-11-07T11:24:00Z">
              <w:rPr/>
            </w:rPrChange>
          </w:rPr>
          <w:t xml:space="preserve">- </w:t>
        </w:r>
      </w:ins>
      <w:r w:rsidRPr="00C5568E">
        <w:rPr>
          <w:rPrChange w:id="736" w:author="momna ali" w:date="2018-11-07T11:24:00Z">
            <w:rPr/>
          </w:rPrChange>
        </w:rPr>
        <w:t>Check IMEI Status</w:t>
      </w:r>
      <w:bookmarkEnd w:id="723"/>
      <w:bookmarkEnd w:id="724"/>
    </w:p>
    <w:p w:rsidR="00690C03" w:rsidRDefault="00690C03">
      <w:pPr>
        <w:spacing w:after="0"/>
        <w:ind w:left="-450" w:hanging="630"/>
        <w:jc w:val="center"/>
        <w:rPr>
          <w:ins w:id="737" w:author="momna ali" w:date="2018-10-18T12:04:00Z"/>
          <w:rFonts w:ascii="Arial" w:hAnsi="Arial" w:cs="Arial"/>
        </w:rPr>
        <w:pPrChange w:id="738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39" w:author="momna ali" w:date="2018-10-18T12:04:00Z"/>
          <w:rFonts w:ascii="Arial" w:hAnsi="Arial" w:cs="Arial"/>
        </w:rPr>
        <w:pPrChange w:id="740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41" w:author="momna ali" w:date="2018-10-18T12:04:00Z"/>
          <w:rFonts w:ascii="Arial" w:hAnsi="Arial" w:cs="Arial"/>
        </w:rPr>
        <w:pPrChange w:id="742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43" w:author="momna ali" w:date="2018-10-18T12:04:00Z"/>
          <w:rFonts w:ascii="Arial" w:hAnsi="Arial" w:cs="Arial"/>
        </w:rPr>
        <w:pPrChange w:id="744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45" w:author="momna ali" w:date="2018-10-18T12:04:00Z"/>
          <w:rFonts w:ascii="Arial" w:hAnsi="Arial" w:cs="Arial"/>
        </w:rPr>
        <w:pPrChange w:id="746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47" w:author="momna ali" w:date="2018-10-18T12:04:00Z"/>
          <w:rFonts w:ascii="Arial" w:hAnsi="Arial" w:cs="Arial"/>
        </w:rPr>
        <w:pPrChange w:id="748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49" w:author="momna ali" w:date="2018-10-18T12:04:00Z"/>
          <w:rFonts w:ascii="Arial" w:hAnsi="Arial" w:cs="Arial"/>
        </w:rPr>
        <w:pPrChange w:id="750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51" w:author="momna ali" w:date="2018-10-18T12:04:00Z"/>
          <w:rFonts w:ascii="Arial" w:hAnsi="Arial" w:cs="Arial"/>
        </w:rPr>
        <w:pPrChange w:id="752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53" w:author="momna ali" w:date="2018-10-18T12:04:00Z"/>
          <w:rFonts w:ascii="Arial" w:hAnsi="Arial" w:cs="Arial"/>
        </w:rPr>
        <w:pPrChange w:id="754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55" w:author="momna ali" w:date="2018-10-18T12:04:00Z"/>
          <w:rFonts w:ascii="Arial" w:hAnsi="Arial" w:cs="Arial"/>
        </w:rPr>
        <w:pPrChange w:id="756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57" w:author="momna ali" w:date="2018-10-18T12:04:00Z"/>
          <w:rFonts w:ascii="Arial" w:hAnsi="Arial" w:cs="Arial"/>
        </w:rPr>
        <w:pPrChange w:id="758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59" w:author="momna ali" w:date="2018-10-18T12:04:00Z"/>
          <w:rFonts w:ascii="Arial" w:hAnsi="Arial" w:cs="Arial"/>
        </w:rPr>
        <w:pPrChange w:id="760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61" w:author="momna ali" w:date="2018-10-18T12:04:00Z"/>
          <w:rFonts w:ascii="Arial" w:hAnsi="Arial" w:cs="Arial"/>
        </w:rPr>
        <w:pPrChange w:id="762" w:author="momna ali" w:date="2018-10-11T14:18:00Z">
          <w:pPr>
            <w:pStyle w:val="Caption"/>
            <w:jc w:val="center"/>
          </w:pPr>
        </w:pPrChange>
      </w:pPr>
    </w:p>
    <w:p w:rsidR="00690C03" w:rsidRDefault="00690C03">
      <w:pPr>
        <w:spacing w:after="0"/>
        <w:ind w:left="-450" w:hanging="630"/>
        <w:jc w:val="center"/>
        <w:rPr>
          <w:ins w:id="763" w:author="momna ali" w:date="2018-10-18T12:04:00Z"/>
          <w:rFonts w:ascii="Arial" w:hAnsi="Arial" w:cs="Arial"/>
        </w:rPr>
        <w:pPrChange w:id="764" w:author="momna ali" w:date="2018-10-11T14:18:00Z">
          <w:pPr>
            <w:pStyle w:val="Caption"/>
            <w:jc w:val="center"/>
          </w:pPr>
        </w:pPrChange>
      </w:pPr>
    </w:p>
    <w:p w:rsidR="00690C03" w:rsidRPr="00344FAB" w:rsidRDefault="00690C03">
      <w:pPr>
        <w:spacing w:after="0"/>
        <w:rPr>
          <w:ins w:id="765" w:author="momna ali" w:date="2018-10-10T12:16:00Z"/>
          <w:rFonts w:ascii="Arial" w:hAnsi="Arial" w:cs="Arial"/>
          <w:rPrChange w:id="766" w:author="momna ali" w:date="2018-10-10T12:28:00Z">
            <w:rPr>
              <w:ins w:id="767" w:author="momna ali" w:date="2018-10-10T12:16:00Z"/>
            </w:rPr>
          </w:rPrChange>
        </w:rPr>
        <w:pPrChange w:id="768" w:author="momna ali" w:date="2018-10-22T09:46:00Z">
          <w:pPr>
            <w:pStyle w:val="Caption"/>
            <w:jc w:val="center"/>
          </w:pPr>
        </w:pPrChange>
      </w:pPr>
    </w:p>
    <w:p w:rsidR="005541A3" w:rsidRDefault="005541A3">
      <w:pPr>
        <w:rPr>
          <w:ins w:id="769" w:author="momna ali" w:date="2018-10-10T12:21:00Z"/>
        </w:rPr>
        <w:pPrChange w:id="770" w:author="momna ali" w:date="2018-10-10T12:16:00Z">
          <w:pPr>
            <w:pStyle w:val="Caption"/>
            <w:jc w:val="center"/>
          </w:pPr>
        </w:pPrChange>
      </w:pPr>
    </w:p>
    <w:p w:rsidR="005541A3" w:rsidRPr="00D024C1" w:rsidRDefault="005541A3">
      <w:pPr>
        <w:pPrChange w:id="771" w:author="momna ali" w:date="2018-10-10T12:16:00Z">
          <w:pPr>
            <w:pStyle w:val="Caption"/>
            <w:jc w:val="center"/>
          </w:pPr>
        </w:pPrChange>
      </w:pPr>
    </w:p>
    <w:p w:rsidR="003A0F98" w:rsidRPr="00804C9F" w:rsidRDefault="002522B0" w:rsidP="005541A3">
      <w:pPr>
        <w:pStyle w:val="ListParagraph"/>
        <w:tabs>
          <w:tab w:val="left" w:pos="0"/>
          <w:tab w:val="left" w:pos="810"/>
          <w:tab w:val="left" w:pos="990"/>
        </w:tabs>
        <w:ind w:left="450"/>
        <w:rPr>
          <w:rFonts w:ascii="Arial" w:hAnsi="Arial" w:cs="Arial"/>
          <w:sz w:val="22"/>
        </w:rPr>
      </w:pPr>
      <w:r w:rsidRPr="00804C9F">
        <w:rPr>
          <w:rFonts w:ascii="Arial" w:hAnsi="Arial" w:cs="Arial"/>
          <w:sz w:val="22"/>
        </w:rPr>
        <w:lastRenderedPageBreak/>
        <w:t xml:space="preserve">After clicking on the “Submit” button, </w:t>
      </w:r>
      <w:ins w:id="772" w:author="Fozia Zafar" w:date="2018-10-04T17:30:00Z">
        <w:r w:rsidR="00D47D1D">
          <w:rPr>
            <w:rFonts w:ascii="Arial" w:hAnsi="Arial" w:cs="Arial"/>
            <w:sz w:val="22"/>
          </w:rPr>
          <w:t>status of the device</w:t>
        </w:r>
      </w:ins>
      <w:ins w:id="773" w:author="momna ali" w:date="2018-10-10T14:35:00Z">
        <w:r w:rsidR="00D024C1">
          <w:rPr>
            <w:rFonts w:ascii="Arial" w:hAnsi="Arial" w:cs="Arial"/>
            <w:sz w:val="22"/>
          </w:rPr>
          <w:t xml:space="preserve"> (</w:t>
        </w:r>
        <w:r w:rsidR="00D024C1" w:rsidRPr="00D024C1">
          <w:rPr>
            <w:rFonts w:ascii="Arial" w:hAnsi="Arial" w:cs="Arial"/>
            <w:sz w:val="22"/>
          </w:rPr>
          <w:t>i.e</w:t>
        </w:r>
        <w:r w:rsidR="00D024C1">
          <w:rPr>
            <w:rFonts w:ascii="Arial" w:hAnsi="Arial" w:cs="Arial"/>
            <w:sz w:val="22"/>
          </w:rPr>
          <w:t>. IMEI, Brand, Model Name, IMEI Compliance Status etc</w:t>
        </w:r>
      </w:ins>
      <w:ins w:id="774" w:author="Fozia Zafar" w:date="2018-10-04T17:30:00Z">
        <w:del w:id="775" w:author="momna ali" w:date="2018-10-10T14:35:00Z">
          <w:r w:rsidR="00D47D1D" w:rsidDel="00D024C1">
            <w:rPr>
              <w:rFonts w:ascii="Arial" w:hAnsi="Arial" w:cs="Arial"/>
              <w:sz w:val="22"/>
            </w:rPr>
            <w:delText xml:space="preserve"> </w:delText>
          </w:r>
        </w:del>
      </w:ins>
      <w:ins w:id="776" w:author="momna ali" w:date="2018-10-10T14:35:00Z">
        <w:r w:rsidR="00D024C1">
          <w:rPr>
            <w:rFonts w:ascii="Arial" w:hAnsi="Arial" w:cs="Arial"/>
            <w:sz w:val="22"/>
          </w:rPr>
          <w:t>.)</w:t>
        </w:r>
      </w:ins>
      <w:ins w:id="777" w:author="momna ali" w:date="2018-10-10T14:36:00Z">
        <w:r w:rsidR="00D024C1">
          <w:rPr>
            <w:rFonts w:ascii="Arial" w:hAnsi="Arial" w:cs="Arial"/>
            <w:sz w:val="22"/>
          </w:rPr>
          <w:t xml:space="preserve"> </w:t>
        </w:r>
      </w:ins>
      <w:ins w:id="778" w:author="Fozia Zafar" w:date="2018-10-04T17:30:00Z">
        <w:r w:rsidR="00D47D1D">
          <w:rPr>
            <w:rFonts w:ascii="Arial" w:hAnsi="Arial" w:cs="Arial"/>
            <w:sz w:val="22"/>
          </w:rPr>
          <w:t xml:space="preserve">will display in a </w:t>
        </w:r>
      </w:ins>
      <w:ins w:id="779" w:author="momna ali" w:date="2018-10-22T09:46:00Z">
        <w:r w:rsidR="00ED4919">
          <w:rPr>
            <w:rFonts w:ascii="Arial" w:hAnsi="Arial" w:cs="Arial"/>
            <w:sz w:val="22"/>
          </w:rPr>
          <w:t>table.</w:t>
        </w:r>
      </w:ins>
      <w:ins w:id="780" w:author="Fozia Zafar" w:date="2018-10-04T17:30:00Z">
        <w:del w:id="781" w:author="momna ali" w:date="2018-10-22T09:46:00Z">
          <w:r w:rsidR="00D47D1D" w:rsidDel="00ED4919">
            <w:rPr>
              <w:rFonts w:ascii="Arial" w:hAnsi="Arial" w:cs="Arial"/>
              <w:sz w:val="22"/>
            </w:rPr>
            <w:delText>tabular form</w:delText>
          </w:r>
        </w:del>
        <w:del w:id="782" w:author="momna ali" w:date="2018-10-11T14:19:00Z">
          <w:r w:rsidR="00D47D1D" w:rsidDel="00FA5392">
            <w:rPr>
              <w:rFonts w:ascii="Arial" w:hAnsi="Arial" w:cs="Arial"/>
              <w:sz w:val="22"/>
            </w:rPr>
            <w:delText xml:space="preserve"> </w:delText>
          </w:r>
        </w:del>
        <w:del w:id="783" w:author="momna ali" w:date="2018-10-10T14:35:00Z">
          <w:r w:rsidR="00D47D1D" w:rsidDel="00D024C1">
            <w:rPr>
              <w:rFonts w:ascii="Arial" w:hAnsi="Arial" w:cs="Arial"/>
              <w:sz w:val="22"/>
            </w:rPr>
            <w:delText xml:space="preserve">with </w:delText>
          </w:r>
        </w:del>
        <w:del w:id="784" w:author="momna ali" w:date="2018-10-10T14:34:00Z">
          <w:r w:rsidR="00D47D1D" w:rsidDel="00D024C1">
            <w:rPr>
              <w:rFonts w:ascii="Arial" w:hAnsi="Arial" w:cs="Arial"/>
              <w:sz w:val="22"/>
            </w:rPr>
            <w:delText>device</w:delText>
          </w:r>
        </w:del>
        <w:del w:id="785" w:author="momna ali" w:date="2018-10-10T14:35:00Z">
          <w:r w:rsidR="00D47D1D" w:rsidDel="00D024C1">
            <w:rPr>
              <w:rFonts w:ascii="Arial" w:hAnsi="Arial" w:cs="Arial"/>
              <w:sz w:val="22"/>
            </w:rPr>
            <w:delText xml:space="preserve"> </w:delText>
          </w:r>
        </w:del>
      </w:ins>
      <w:ins w:id="786" w:author="Fozia Zafar" w:date="2018-10-04T17:31:00Z">
        <w:del w:id="787" w:author="momna ali" w:date="2018-10-10T14:35:00Z">
          <w:r w:rsidR="00D47D1D" w:rsidDel="00D024C1">
            <w:rPr>
              <w:rFonts w:ascii="Arial" w:hAnsi="Arial" w:cs="Arial"/>
              <w:sz w:val="22"/>
            </w:rPr>
            <w:delText>details</w:delText>
          </w:r>
        </w:del>
      </w:ins>
      <w:ins w:id="788" w:author="Fozia Zafar" w:date="2018-10-04T23:15:00Z">
        <w:del w:id="789" w:author="momna ali" w:date="2018-10-10T14:35:00Z">
          <w:r w:rsidR="00C20173" w:rsidDel="00D024C1">
            <w:rPr>
              <w:rFonts w:ascii="Arial" w:hAnsi="Arial" w:cs="Arial"/>
              <w:sz w:val="22"/>
            </w:rPr>
            <w:delText xml:space="preserve"> i.e. IMEI, Brand, Model Name, IMEI Compliance Status etc</w:delText>
          </w:r>
        </w:del>
      </w:ins>
      <w:ins w:id="790" w:author="Fozia Zafar" w:date="2018-10-04T17:31:00Z">
        <w:del w:id="791" w:author="momna ali" w:date="2018-10-10T14:35:00Z">
          <w:r w:rsidR="00D47D1D" w:rsidDel="00D024C1">
            <w:rPr>
              <w:rFonts w:ascii="Arial" w:hAnsi="Arial" w:cs="Arial"/>
              <w:sz w:val="22"/>
            </w:rPr>
            <w:delText>.</w:delText>
          </w:r>
        </w:del>
      </w:ins>
      <w:del w:id="792" w:author="Fozia Zafar" w:date="2018-10-04T17:30:00Z">
        <w:r w:rsidR="00734577" w:rsidRPr="00804C9F" w:rsidDel="00D47D1D">
          <w:rPr>
            <w:rFonts w:ascii="Arial" w:hAnsi="Arial" w:cs="Arial"/>
            <w:sz w:val="22"/>
          </w:rPr>
          <w:delText xml:space="preserve">a </w:delText>
        </w:r>
        <w:r w:rsidRPr="00804C9F" w:rsidDel="00D47D1D">
          <w:rPr>
            <w:rFonts w:ascii="Arial" w:hAnsi="Arial" w:cs="Arial"/>
            <w:sz w:val="22"/>
          </w:rPr>
          <w:delText>table</w:delText>
        </w:r>
        <w:r w:rsidR="00734577" w:rsidRPr="00804C9F" w:rsidDel="00D47D1D">
          <w:rPr>
            <w:rFonts w:ascii="Arial" w:hAnsi="Arial" w:cs="Arial"/>
            <w:sz w:val="22"/>
          </w:rPr>
          <w:delText xml:space="preserve"> will display </w:delText>
        </w:r>
        <w:r w:rsidR="00D47D1D" w:rsidDel="00D47D1D">
          <w:rPr>
            <w:rFonts w:ascii="Arial" w:hAnsi="Arial" w:cs="Arial"/>
            <w:sz w:val="22"/>
          </w:rPr>
          <w:delText xml:space="preserve">all device related information </w:delText>
        </w:r>
        <w:r w:rsidRPr="00804C9F" w:rsidDel="00D47D1D">
          <w:rPr>
            <w:rFonts w:ascii="Arial" w:hAnsi="Arial" w:cs="Arial"/>
            <w:sz w:val="22"/>
          </w:rPr>
          <w:delText>that contains the device status information.</w:delText>
        </w:r>
      </w:del>
    </w:p>
    <w:p w:rsidR="002522B0" w:rsidRPr="00344FAB" w:rsidDel="00344FAB" w:rsidRDefault="0000094B" w:rsidP="0068614B">
      <w:pPr>
        <w:tabs>
          <w:tab w:val="left" w:pos="270"/>
        </w:tabs>
        <w:spacing w:after="0"/>
        <w:ind w:left="-270" w:hanging="900"/>
        <w:jc w:val="center"/>
        <w:rPr>
          <w:del w:id="793" w:author="momna ali" w:date="2018-10-10T12:28:00Z"/>
          <w:rFonts w:ascii="Arial" w:hAnsi="Arial" w:cs="Arial"/>
          <w:i/>
          <w:sz w:val="18"/>
          <w:szCs w:val="18"/>
          <w:rPrChange w:id="794" w:author="momna ali" w:date="2018-10-10T12:28:00Z">
            <w:rPr>
              <w:del w:id="795" w:author="momna ali" w:date="2018-10-10T12:28:00Z"/>
            </w:rPr>
          </w:rPrChange>
        </w:rPr>
        <w:pPrChange w:id="796" w:author="momna ali" w:date="2018-11-07T11:25:00Z">
          <w:pPr>
            <w:tabs>
              <w:tab w:val="left" w:pos="270"/>
            </w:tabs>
            <w:ind w:left="-990"/>
          </w:pPr>
        </w:pPrChange>
      </w:pPr>
      <w:r w:rsidRPr="0000094B">
        <w:rPr>
          <w:noProof/>
        </w:rPr>
        <w:drawing>
          <wp:inline distT="0" distB="0" distL="0" distR="0">
            <wp:extent cx="6853555" cy="2638180"/>
            <wp:effectExtent l="152400" t="152400" r="366395" b="353060"/>
            <wp:docPr id="4" name="Picture 4" descr="C:\Users\Momna Ali Shah\Desktop\android-auth\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mna Ali Shah\Desktop\android-auth\dd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9"/>
                    <a:stretch/>
                  </pic:blipFill>
                  <pic:spPr bwMode="auto">
                    <a:xfrm>
                      <a:off x="0" y="0"/>
                      <a:ext cx="6889705" cy="2652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ins w:id="797" w:author="momna ali" w:date="2018-11-07T11:39:00Z">
        <w:r w:rsidR="0068614B">
          <w:rPr>
            <w:i/>
            <w:sz w:val="18"/>
            <w:szCs w:val="18"/>
          </w:rPr>
          <w:t xml:space="preserve"> </w:t>
        </w:r>
      </w:ins>
    </w:p>
    <w:p w:rsidR="00CC669C" w:rsidRPr="00C5568E" w:rsidRDefault="002522B0" w:rsidP="0068614B">
      <w:pPr>
        <w:pStyle w:val="F-FigureTitle"/>
        <w:ind w:left="-270" w:hanging="900"/>
        <w:jc w:val="center"/>
        <w:rPr>
          <w:rPrChange w:id="798" w:author="momna ali" w:date="2018-11-07T11:24:00Z">
            <w:rPr/>
          </w:rPrChange>
        </w:rPr>
        <w:pPrChange w:id="799" w:author="momna ali" w:date="2018-11-07T11:25:00Z">
          <w:pPr>
            <w:pStyle w:val="Caption"/>
            <w:jc w:val="center"/>
          </w:pPr>
        </w:pPrChange>
      </w:pPr>
      <w:bookmarkStart w:id="800" w:name="_Toc522092153"/>
      <w:bookmarkStart w:id="801" w:name="_Toc526513958"/>
      <w:r w:rsidRPr="0068614B">
        <w:t xml:space="preserve">Figure </w:t>
      </w:r>
      <w:r w:rsidR="00FB6374" w:rsidRPr="00344FAB">
        <w:rPr>
          <w:noProof/>
          <w:rPrChange w:id="802" w:author="momna ali" w:date="2018-10-10T12:28:00Z">
            <w:rPr>
              <w:noProof/>
            </w:rPr>
          </w:rPrChange>
        </w:rPr>
        <w:fldChar w:fldCharType="begin"/>
      </w:r>
      <w:r w:rsidR="00FB6374" w:rsidRPr="00344FAB">
        <w:rPr>
          <w:noProof/>
          <w:rPrChange w:id="803" w:author="momna ali" w:date="2018-10-10T12:28:00Z">
            <w:rPr>
              <w:noProof/>
            </w:rPr>
          </w:rPrChange>
        </w:rPr>
        <w:instrText xml:space="preserve"> SEQ Figure \* ARABIC </w:instrText>
      </w:r>
      <w:r w:rsidR="00FB6374" w:rsidRPr="00344FAB">
        <w:rPr>
          <w:noProof/>
          <w:rPrChange w:id="804" w:author="momna ali" w:date="2018-10-10T12:28:00Z">
            <w:rPr>
              <w:noProof/>
            </w:rPr>
          </w:rPrChange>
        </w:rPr>
        <w:fldChar w:fldCharType="separate"/>
      </w:r>
      <w:ins w:id="805" w:author="momna ali" w:date="2018-11-07T11:49:00Z">
        <w:r w:rsidR="0003066B">
          <w:rPr>
            <w:noProof/>
          </w:rPr>
          <w:t>2</w:t>
        </w:r>
      </w:ins>
      <w:del w:id="806" w:author="momna ali" w:date="2018-10-10T12:24:00Z">
        <w:r w:rsidRPr="00344FAB" w:rsidDel="0034499A">
          <w:rPr>
            <w:noProof/>
            <w:rPrChange w:id="807" w:author="momna ali" w:date="2018-10-10T12:28:00Z">
              <w:rPr>
                <w:noProof/>
              </w:rPr>
            </w:rPrChange>
          </w:rPr>
          <w:delText>2</w:delText>
        </w:r>
      </w:del>
      <w:r w:rsidR="00FB6374" w:rsidRPr="00344FAB">
        <w:rPr>
          <w:noProof/>
          <w:rPrChange w:id="808" w:author="momna ali" w:date="2018-10-10T12:28:00Z">
            <w:rPr>
              <w:noProof/>
            </w:rPr>
          </w:rPrChange>
        </w:rPr>
        <w:fldChar w:fldCharType="end"/>
      </w:r>
      <w:r w:rsidRPr="00344FAB">
        <w:rPr>
          <w:rPrChange w:id="809" w:author="momna ali" w:date="2018-10-10T12:28:00Z">
            <w:rPr/>
          </w:rPrChange>
        </w:rPr>
        <w:t xml:space="preserve"> </w:t>
      </w:r>
      <w:ins w:id="810" w:author="Fozia Zafar" w:date="2018-10-04T23:16:00Z">
        <w:r w:rsidR="00C20173" w:rsidRPr="00344FAB">
          <w:rPr>
            <w:rPrChange w:id="811" w:author="momna ali" w:date="2018-10-10T12:28:00Z">
              <w:rPr/>
            </w:rPrChange>
          </w:rPr>
          <w:t xml:space="preserve">- </w:t>
        </w:r>
      </w:ins>
      <w:r w:rsidRPr="00344FAB">
        <w:rPr>
          <w:rPrChange w:id="812" w:author="momna ali" w:date="2018-10-10T12:28:00Z">
            <w:rPr/>
          </w:rPrChange>
        </w:rPr>
        <w:t>Device Status</w:t>
      </w:r>
      <w:bookmarkEnd w:id="800"/>
      <w:bookmarkEnd w:id="801"/>
    </w:p>
    <w:p w:rsidR="00851A8A" w:rsidRDefault="00CC669C" w:rsidP="00D47D1D">
      <w:pPr>
        <w:rPr>
          <w:ins w:id="813" w:author="Fozia Zafar" w:date="2018-10-04T23:16:00Z"/>
        </w:rPr>
      </w:pPr>
      <w:r>
        <w:t xml:space="preserve"> </w:t>
      </w:r>
    </w:p>
    <w:p w:rsidR="00C20173" w:rsidRDefault="00C20173" w:rsidP="00D47D1D">
      <w:pPr>
        <w:rPr>
          <w:ins w:id="814" w:author="Fozia Zafar" w:date="2018-10-04T23:16:00Z"/>
        </w:rPr>
      </w:pPr>
    </w:p>
    <w:p w:rsidR="00C20173" w:rsidRDefault="00C20173" w:rsidP="00D47D1D">
      <w:pPr>
        <w:rPr>
          <w:ins w:id="815" w:author="Fozia Zafar" w:date="2018-10-04T23:16:00Z"/>
        </w:rPr>
      </w:pPr>
    </w:p>
    <w:p w:rsidR="00C20173" w:rsidRDefault="00C20173" w:rsidP="00D47D1D">
      <w:pPr>
        <w:rPr>
          <w:ins w:id="816" w:author="Fozia Zafar" w:date="2018-10-04T23:16:00Z"/>
        </w:rPr>
      </w:pPr>
    </w:p>
    <w:p w:rsidR="00C20173" w:rsidRDefault="00C20173" w:rsidP="00D47D1D">
      <w:pPr>
        <w:rPr>
          <w:ins w:id="817" w:author="Fozia Zafar" w:date="2018-10-04T23:16:00Z"/>
        </w:rPr>
      </w:pPr>
    </w:p>
    <w:p w:rsidR="00C20173" w:rsidRDefault="00C20173" w:rsidP="00D47D1D">
      <w:pPr>
        <w:rPr>
          <w:ins w:id="818" w:author="Fozia Zafar" w:date="2018-10-04T23:16:00Z"/>
        </w:rPr>
      </w:pPr>
    </w:p>
    <w:p w:rsidR="00C20173" w:rsidRDefault="00C20173" w:rsidP="00D47D1D">
      <w:pPr>
        <w:rPr>
          <w:ins w:id="819" w:author="Fozia Zafar" w:date="2018-10-04T23:16:00Z"/>
        </w:rPr>
      </w:pPr>
    </w:p>
    <w:p w:rsidR="00C20173" w:rsidRDefault="00C20173" w:rsidP="00D47D1D">
      <w:pPr>
        <w:rPr>
          <w:ins w:id="820" w:author="Fozia Zafar" w:date="2018-10-04T23:16:00Z"/>
        </w:rPr>
      </w:pPr>
    </w:p>
    <w:p w:rsidR="00C20173" w:rsidRDefault="00C20173" w:rsidP="00D47D1D">
      <w:pPr>
        <w:rPr>
          <w:ins w:id="821" w:author="Fozia Zafar" w:date="2018-10-04T23:16:00Z"/>
        </w:rPr>
      </w:pPr>
    </w:p>
    <w:p w:rsidR="00C20173" w:rsidRDefault="00C20173" w:rsidP="00D47D1D"/>
    <w:p w:rsidR="002522B0" w:rsidRPr="00804C9F" w:rsidDel="00E83B3F" w:rsidRDefault="002522B0" w:rsidP="008D6202">
      <w:pPr>
        <w:pStyle w:val="ListParagraph"/>
        <w:keepNext/>
        <w:keepLines/>
        <w:numPr>
          <w:ilvl w:val="0"/>
          <w:numId w:val="1"/>
        </w:numPr>
        <w:pBdr>
          <w:bottom w:val="single" w:sz="18" w:space="5" w:color="3167A9"/>
        </w:pBdr>
        <w:spacing w:before="480" w:after="240" w:line="240" w:lineRule="auto"/>
        <w:ind w:left="180" w:hanging="900"/>
        <w:outlineLvl w:val="0"/>
        <w:rPr>
          <w:del w:id="822" w:author="momna ali" w:date="2018-10-05T11:59:00Z"/>
          <w:rFonts w:ascii="Arial" w:eastAsiaTheme="majorEastAsia" w:hAnsi="Arial" w:cs="Arial"/>
          <w:sz w:val="48"/>
          <w:szCs w:val="48"/>
        </w:rPr>
      </w:pPr>
      <w:bookmarkStart w:id="823" w:name="_Toc521699840"/>
      <w:del w:id="824" w:author="momna ali" w:date="2018-10-05T11:59:00Z">
        <w:r w:rsidRPr="00804C9F" w:rsidDel="00E83B3F">
          <w:rPr>
            <w:rFonts w:ascii="Arial" w:eastAsiaTheme="majorEastAsia" w:hAnsi="Arial" w:cs="Arial"/>
            <w:sz w:val="48"/>
            <w:szCs w:val="48"/>
          </w:rPr>
          <w:delText>Frequently Asked Questions</w:delText>
        </w:r>
        <w:bookmarkStart w:id="825" w:name="_Toc514404842"/>
        <w:bookmarkEnd w:id="823"/>
        <w:r w:rsidRPr="00804C9F" w:rsidDel="00E83B3F">
          <w:rPr>
            <w:rFonts w:ascii="Arial" w:eastAsiaTheme="majorEastAsia" w:hAnsi="Arial" w:cs="Arial"/>
            <w:sz w:val="48"/>
            <w:szCs w:val="48"/>
          </w:rPr>
          <w:delText xml:space="preserve"> </w:delText>
        </w:r>
        <w:bookmarkEnd w:id="825"/>
      </w:del>
    </w:p>
    <w:p w:rsidR="002522B0" w:rsidRPr="00CA5BCE" w:rsidDel="00E83B3F" w:rsidRDefault="00CA5BCE">
      <w:pPr>
        <w:pStyle w:val="Heading2"/>
        <w:numPr>
          <w:ilvl w:val="1"/>
          <w:numId w:val="1"/>
        </w:numPr>
        <w:spacing w:after="240"/>
        <w:ind w:left="0" w:hanging="720"/>
        <w:rPr>
          <w:del w:id="826" w:author="momna ali" w:date="2018-10-05T11:59:00Z"/>
          <w:rFonts w:ascii="Arial" w:hAnsi="Arial" w:cs="Arial"/>
          <w:b/>
          <w:sz w:val="32"/>
          <w:szCs w:val="32"/>
          <w:rPrChange w:id="827" w:author="Fozia Zafar" w:date="2018-10-04T23:19:00Z">
            <w:rPr>
              <w:del w:id="828" w:author="momna ali" w:date="2018-10-05T11:59:00Z"/>
              <w:rFonts w:ascii="Arial" w:hAnsi="Arial" w:cs="Arial"/>
              <w:sz w:val="22"/>
              <w:szCs w:val="22"/>
            </w:rPr>
          </w:rPrChange>
        </w:rPr>
        <w:pPrChange w:id="829" w:author="Fozia Zafar" w:date="2018-10-04T23:19:00Z">
          <w:pPr>
            <w:pStyle w:val="NormalWeb"/>
            <w:spacing w:before="0" w:beforeAutospacing="0" w:after="0" w:afterAutospacing="0"/>
          </w:pPr>
        </w:pPrChange>
      </w:pPr>
      <w:ins w:id="830" w:author="Fozia Zafar" w:date="2018-10-04T23:19:00Z">
        <w:del w:id="831" w:author="momna ali" w:date="2018-10-05T11:59:00Z">
          <w:r w:rsidDel="00E83B3F">
            <w:rPr>
              <w:rFonts w:ascii="Arial" w:hAnsi="Arial" w:cs="Arial"/>
              <w:b/>
              <w:color w:val="auto"/>
              <w:sz w:val="32"/>
              <w:szCs w:val="32"/>
            </w:rPr>
            <w:delText xml:space="preserve"> </w:delText>
          </w:r>
        </w:del>
      </w:ins>
      <w:del w:id="832" w:author="momna ali" w:date="2018-10-05T11:59:00Z">
        <w:r w:rsidR="002522B0" w:rsidRPr="00CA5BCE" w:rsidDel="00E83B3F">
          <w:rPr>
            <w:rFonts w:ascii="Arial" w:hAnsi="Arial" w:cs="Arial"/>
            <w:b/>
            <w:sz w:val="32"/>
            <w:szCs w:val="32"/>
            <w:rPrChange w:id="833" w:author="Fozia Zafar" w:date="2018-10-04T23:19:00Z">
              <w:rPr>
                <w:b/>
              </w:rPr>
            </w:rPrChange>
          </w:rPr>
          <w:delText>Q1</w:delText>
        </w:r>
        <w:r w:rsidR="002522B0" w:rsidRPr="00CA5BCE" w:rsidDel="00E83B3F">
          <w:rPr>
            <w:rFonts w:ascii="Arial" w:hAnsi="Arial" w:cs="Arial"/>
            <w:b/>
            <w:sz w:val="32"/>
            <w:szCs w:val="32"/>
            <w:rPrChange w:id="834" w:author="Fozia Zafar" w:date="2018-10-04T23:19:00Z">
              <w:rPr/>
            </w:rPrChange>
          </w:rPr>
          <w:delText xml:space="preserve">- </w:delText>
        </w:r>
        <w:r w:rsidR="002522B0" w:rsidRPr="00CA5BCE" w:rsidDel="00E83B3F">
          <w:rPr>
            <w:rFonts w:ascii="Arial" w:hAnsi="Arial" w:cs="Arial"/>
            <w:b/>
            <w:sz w:val="32"/>
            <w:szCs w:val="32"/>
            <w:rPrChange w:id="835" w:author="Fozia Zafar" w:date="2018-10-04T23:19:00Z">
              <w:rPr>
                <w:rFonts w:ascii="Arial" w:hAnsi="Arial" w:cs="Arial"/>
                <w:b/>
                <w:sz w:val="22"/>
              </w:rPr>
            </w:rPrChange>
          </w:rPr>
          <w:delText>What is DVS?</w:delText>
        </w:r>
      </w:del>
    </w:p>
    <w:p w:rsidR="002522B0" w:rsidDel="00E83B3F" w:rsidRDefault="002522B0" w:rsidP="00645903">
      <w:pPr>
        <w:tabs>
          <w:tab w:val="left" w:pos="180"/>
        </w:tabs>
        <w:ind w:left="180" w:hanging="90"/>
        <w:rPr>
          <w:ins w:id="836" w:author="Fozia Zafar" w:date="2018-10-04T23:20:00Z"/>
          <w:del w:id="837" w:author="momna ali" w:date="2018-10-05T11:59:00Z"/>
          <w:rFonts w:ascii="Arial" w:hAnsi="Arial" w:cs="Arial"/>
          <w:sz w:val="22"/>
          <w:shd w:val="clear" w:color="auto" w:fill="FFFFFF"/>
        </w:rPr>
      </w:pPr>
      <w:del w:id="838" w:author="momna ali" w:date="2018-10-05T11:59:00Z">
        <w:r w:rsidRPr="00804C9F" w:rsidDel="00E83B3F">
          <w:rPr>
            <w:rFonts w:ascii="Arial" w:hAnsi="Arial" w:cs="Arial"/>
            <w:b/>
            <w:sz w:val="22"/>
            <w:shd w:val="clear" w:color="auto" w:fill="FFFFFF"/>
          </w:rPr>
          <w:delText>Ans</w:delText>
        </w:r>
        <w:r w:rsidRPr="00804C9F" w:rsidDel="00E83B3F">
          <w:rPr>
            <w:rFonts w:ascii="Arial" w:hAnsi="Arial" w:cs="Arial"/>
            <w:sz w:val="22"/>
            <w:shd w:val="clear" w:color="auto" w:fill="FFFFFF"/>
          </w:rPr>
          <w:delText>. Device Verification S</w:delText>
        </w:r>
        <w:r w:rsidR="00B849AA" w:rsidDel="00E83B3F">
          <w:rPr>
            <w:rFonts w:ascii="Arial" w:hAnsi="Arial" w:cs="Arial"/>
            <w:sz w:val="22"/>
            <w:shd w:val="clear" w:color="auto" w:fill="FFFFFF"/>
          </w:rPr>
          <w:delText>ubs</w:delText>
        </w:r>
        <w:r w:rsidRPr="00804C9F" w:rsidDel="00E83B3F">
          <w:rPr>
            <w:rFonts w:ascii="Arial" w:hAnsi="Arial" w:cs="Arial"/>
            <w:sz w:val="22"/>
            <w:shd w:val="clear" w:color="auto" w:fill="FFFFFF"/>
          </w:rPr>
          <w:delText>ystem (</w:delText>
        </w:r>
        <w:r w:rsidR="00053DE2" w:rsidRPr="00804C9F" w:rsidDel="00E83B3F">
          <w:rPr>
            <w:rFonts w:ascii="Arial" w:hAnsi="Arial" w:cs="Arial"/>
            <w:sz w:val="22"/>
            <w:shd w:val="clear" w:color="auto" w:fill="FFFFFF"/>
          </w:rPr>
          <w:delText>DVS)</w:delText>
        </w:r>
        <w:r w:rsidRPr="00804C9F" w:rsidDel="00E83B3F">
          <w:rPr>
            <w:rFonts w:ascii="Arial" w:hAnsi="Arial" w:cs="Arial"/>
            <w:sz w:val="22"/>
            <w:shd w:val="clear" w:color="auto" w:fill="FFFFFF"/>
          </w:rPr>
          <w:delText xml:space="preserve"> is the subsystem of Device Identification, Registration and Blocking System (DIRBS). </w:delText>
        </w:r>
        <w:r w:rsidR="00053DE2" w:rsidRPr="00804C9F" w:rsidDel="00E83B3F">
          <w:rPr>
            <w:rFonts w:ascii="Arial" w:hAnsi="Arial" w:cs="Arial"/>
            <w:sz w:val="22"/>
            <w:shd w:val="clear" w:color="auto" w:fill="FFFFFF"/>
          </w:rPr>
          <w:delText xml:space="preserve">DVS </w:delText>
        </w:r>
        <w:r w:rsidRPr="00804C9F" w:rsidDel="00E83B3F">
          <w:rPr>
            <w:rFonts w:ascii="Arial" w:hAnsi="Arial" w:cs="Arial"/>
            <w:sz w:val="22"/>
            <w:shd w:val="clear" w:color="auto" w:fill="FFFFFF"/>
          </w:rPr>
          <w:delText>provide</w:delText>
        </w:r>
        <w:r w:rsidR="00053DE2" w:rsidRPr="00804C9F" w:rsidDel="00E83B3F">
          <w:rPr>
            <w:rFonts w:ascii="Arial" w:hAnsi="Arial" w:cs="Arial"/>
            <w:sz w:val="22"/>
            <w:shd w:val="clear" w:color="auto" w:fill="FFFFFF"/>
          </w:rPr>
          <w:delText>s</w:delText>
        </w:r>
        <w:r w:rsidRPr="00804C9F" w:rsidDel="00E83B3F">
          <w:rPr>
            <w:rFonts w:ascii="Arial" w:hAnsi="Arial" w:cs="Arial"/>
            <w:sz w:val="22"/>
            <w:shd w:val="clear" w:color="auto" w:fill="FFFFFF"/>
          </w:rPr>
          <w:delText xml:space="preserve"> a platform to check and verify the status of IMEI(s).</w:delText>
        </w:r>
      </w:del>
    </w:p>
    <w:p w:rsidR="00CA5BCE" w:rsidRPr="00804C9F" w:rsidDel="00E83B3F" w:rsidRDefault="00CA5BCE" w:rsidP="0040767E">
      <w:pPr>
        <w:tabs>
          <w:tab w:val="left" w:pos="180"/>
        </w:tabs>
        <w:ind w:left="450" w:hanging="540"/>
        <w:rPr>
          <w:del w:id="839" w:author="momna ali" w:date="2018-10-05T11:59:00Z"/>
          <w:rFonts w:ascii="Arial" w:hAnsi="Arial" w:cs="Arial"/>
          <w:sz w:val="22"/>
        </w:rPr>
      </w:pPr>
    </w:p>
    <w:p w:rsidR="00FB314F" w:rsidRPr="00CA5BCE" w:rsidDel="00E83B3F" w:rsidRDefault="00CA5BCE">
      <w:pPr>
        <w:pStyle w:val="Heading2"/>
        <w:numPr>
          <w:ilvl w:val="1"/>
          <w:numId w:val="1"/>
        </w:numPr>
        <w:spacing w:after="240"/>
        <w:ind w:left="0" w:hanging="720"/>
        <w:rPr>
          <w:del w:id="840" w:author="momna ali" w:date="2018-10-05T11:59:00Z"/>
          <w:rFonts w:ascii="Arial" w:hAnsi="Arial" w:cs="Arial"/>
          <w:b/>
          <w:color w:val="auto"/>
          <w:sz w:val="32"/>
          <w:szCs w:val="32"/>
          <w:rPrChange w:id="841" w:author="Fozia Zafar" w:date="2018-10-04T23:20:00Z">
            <w:rPr>
              <w:del w:id="842" w:author="momna ali" w:date="2018-10-05T11:59:00Z"/>
              <w:rFonts w:ascii="Arial" w:eastAsia="Times New Roman" w:hAnsi="Arial" w:cs="Arial"/>
              <w:b/>
              <w:bCs/>
              <w:color w:val="000000"/>
              <w:sz w:val="22"/>
            </w:rPr>
          </w:rPrChange>
        </w:rPr>
        <w:pPrChange w:id="843" w:author="Fozia Zafar" w:date="2018-10-04T23:21:00Z">
          <w:pPr>
            <w:spacing w:after="0"/>
          </w:pPr>
        </w:pPrChange>
      </w:pPr>
      <w:ins w:id="844" w:author="Fozia Zafar" w:date="2018-10-04T23:20:00Z">
        <w:del w:id="845" w:author="momna ali" w:date="2018-10-05T11:59:00Z">
          <w:r w:rsidDel="00E83B3F">
            <w:rPr>
              <w:rFonts w:ascii="Arial" w:hAnsi="Arial" w:cs="Arial"/>
              <w:b/>
              <w:color w:val="auto"/>
              <w:sz w:val="32"/>
              <w:szCs w:val="32"/>
            </w:rPr>
            <w:delText xml:space="preserve"> </w:delText>
          </w:r>
        </w:del>
      </w:ins>
      <w:del w:id="846" w:author="momna ali" w:date="2018-10-05T11:59:00Z">
        <w:r w:rsidR="002522B0" w:rsidRPr="00CA5BCE" w:rsidDel="00E83B3F">
          <w:rPr>
            <w:rFonts w:ascii="Arial" w:hAnsi="Arial" w:cs="Arial"/>
            <w:b/>
            <w:color w:val="auto"/>
            <w:sz w:val="32"/>
            <w:szCs w:val="32"/>
            <w:rPrChange w:id="847" w:author="Fozia Zafar" w:date="2018-10-04T23:20:00Z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rPrChange>
          </w:rPr>
          <w:delText>Q2- What is an IMEI?</w:delText>
        </w:r>
      </w:del>
    </w:p>
    <w:p w:rsidR="002522B0" w:rsidDel="00E83B3F" w:rsidRDefault="002522B0" w:rsidP="00645903">
      <w:pPr>
        <w:spacing w:after="0"/>
        <w:ind w:left="180" w:hanging="90"/>
        <w:rPr>
          <w:ins w:id="848" w:author="Fozia Zafar" w:date="2018-10-04T23:20:00Z"/>
          <w:del w:id="849" w:author="momna ali" w:date="2018-10-05T11:59:00Z"/>
          <w:rFonts w:ascii="Arial" w:eastAsia="Times New Roman" w:hAnsi="Arial" w:cs="Arial"/>
          <w:color w:val="000000"/>
          <w:sz w:val="22"/>
        </w:rPr>
      </w:pPr>
      <w:del w:id="850" w:author="momna ali" w:date="2018-10-05T11:59:00Z">
        <w:r w:rsidRPr="00804C9F" w:rsidDel="00E83B3F">
          <w:rPr>
            <w:rFonts w:ascii="Arial" w:eastAsia="Times New Roman" w:hAnsi="Arial" w:cs="Arial"/>
            <w:b/>
            <w:color w:val="000000"/>
            <w:sz w:val="22"/>
          </w:rPr>
          <w:delText>Ans</w:delText>
        </w:r>
        <w:r w:rsidRPr="00804C9F" w:rsidDel="00E83B3F">
          <w:rPr>
            <w:rFonts w:ascii="Arial" w:eastAsia="Times New Roman" w:hAnsi="Arial" w:cs="Arial"/>
            <w:color w:val="000000"/>
            <w:sz w:val="22"/>
          </w:rPr>
          <w:delText xml:space="preserve">. International Mobile Equipment </w:delText>
        </w:r>
        <w:r w:rsidR="00053DE2" w:rsidRPr="00804C9F" w:rsidDel="00E83B3F">
          <w:rPr>
            <w:rFonts w:ascii="Arial" w:eastAsia="Times New Roman" w:hAnsi="Arial" w:cs="Arial"/>
            <w:color w:val="000000"/>
            <w:sz w:val="22"/>
          </w:rPr>
          <w:delText>Identity (IMEI) is a</w:delText>
        </w:r>
        <w:r w:rsidRPr="00804C9F" w:rsidDel="00E83B3F">
          <w:rPr>
            <w:rFonts w:ascii="Arial" w:eastAsia="Times New Roman" w:hAnsi="Arial" w:cs="Arial"/>
            <w:color w:val="000000"/>
            <w:sz w:val="22"/>
          </w:rPr>
          <w:delText xml:space="preserve"> unique </w:delText>
        </w:r>
        <w:r w:rsidR="00053DE2" w:rsidRPr="00804C9F" w:rsidDel="00E83B3F">
          <w:rPr>
            <w:rFonts w:ascii="Arial" w:eastAsia="Times New Roman" w:hAnsi="Arial" w:cs="Arial"/>
            <w:color w:val="000000"/>
            <w:sz w:val="22"/>
          </w:rPr>
          <w:delText xml:space="preserve">serial </w:delText>
        </w:r>
        <w:r w:rsidRPr="00804C9F" w:rsidDel="00E83B3F">
          <w:rPr>
            <w:rFonts w:ascii="Arial" w:eastAsia="Times New Roman" w:hAnsi="Arial" w:cs="Arial"/>
            <w:color w:val="000000"/>
            <w:sz w:val="22"/>
          </w:rPr>
          <w:delText xml:space="preserve">number per </w:delText>
        </w:r>
      </w:del>
      <w:ins w:id="851" w:author="Fozia Zafar" w:date="2018-10-04T23:17:00Z">
        <w:del w:id="852" w:author="momna ali" w:date="2018-10-05T11:59:00Z">
          <w:r w:rsidR="002E4968" w:rsidDel="00E83B3F">
            <w:rPr>
              <w:rFonts w:ascii="Arial" w:eastAsia="Times New Roman" w:hAnsi="Arial" w:cs="Arial"/>
              <w:color w:val="000000"/>
              <w:sz w:val="22"/>
            </w:rPr>
            <w:delText>given to every single</w:delText>
          </w:r>
          <w:r w:rsidR="002E4968" w:rsidRPr="00804C9F" w:rsidDel="00E83B3F">
            <w:rPr>
              <w:rFonts w:ascii="Arial" w:eastAsia="Times New Roman" w:hAnsi="Arial" w:cs="Arial"/>
              <w:color w:val="000000"/>
              <w:sz w:val="22"/>
            </w:rPr>
            <w:delText xml:space="preserve"> </w:delText>
          </w:r>
        </w:del>
      </w:ins>
      <w:del w:id="853" w:author="momna ali" w:date="2018-10-05T11:59:00Z">
        <w:r w:rsidRPr="00804C9F" w:rsidDel="00E83B3F">
          <w:rPr>
            <w:rFonts w:ascii="Arial" w:eastAsia="Times New Roman" w:hAnsi="Arial" w:cs="Arial"/>
            <w:color w:val="000000"/>
            <w:sz w:val="22"/>
          </w:rPr>
          <w:delText>device (</w:delText>
        </w:r>
        <w:r w:rsidR="0070652E" w:rsidRPr="00804C9F" w:rsidDel="00E83B3F">
          <w:rPr>
            <w:rFonts w:ascii="Arial" w:eastAsia="Times New Roman" w:hAnsi="Arial" w:cs="Arial"/>
            <w:color w:val="000000"/>
            <w:sz w:val="22"/>
          </w:rPr>
          <w:delText xml:space="preserve">i.e. </w:delText>
        </w:r>
        <w:r w:rsidRPr="00804C9F" w:rsidDel="00E83B3F">
          <w:rPr>
            <w:rFonts w:ascii="Arial" w:eastAsia="Times New Roman" w:hAnsi="Arial" w:cs="Arial"/>
            <w:color w:val="000000"/>
            <w:sz w:val="22"/>
          </w:rPr>
          <w:delText>phone, tablet,</w:delText>
        </w:r>
        <w:r w:rsidR="00F10A2A" w:rsidRPr="00804C9F" w:rsidDel="00E83B3F">
          <w:rPr>
            <w:rFonts w:ascii="Arial" w:eastAsia="Times New Roman" w:hAnsi="Arial" w:cs="Arial"/>
            <w:color w:val="000000"/>
            <w:sz w:val="22"/>
          </w:rPr>
          <w:delText xml:space="preserve"> don</w:delText>
        </w:r>
        <w:r w:rsidR="0070652E" w:rsidRPr="00804C9F" w:rsidDel="00E83B3F">
          <w:rPr>
            <w:rFonts w:ascii="Arial" w:eastAsia="Times New Roman" w:hAnsi="Arial" w:cs="Arial"/>
            <w:color w:val="000000"/>
            <w:sz w:val="22"/>
          </w:rPr>
          <w:delText>gle, router, etc.)</w:delText>
        </w:r>
      </w:del>
      <w:ins w:id="854" w:author="Fozia Zafar" w:date="2018-10-04T23:18:00Z">
        <w:del w:id="855" w:author="momna ali" w:date="2018-10-05T11:59:00Z">
          <w:r w:rsidR="002E4968" w:rsidDel="00E83B3F">
            <w:rPr>
              <w:rFonts w:ascii="Arial" w:eastAsia="Times New Roman" w:hAnsi="Arial" w:cs="Arial"/>
              <w:color w:val="000000"/>
              <w:sz w:val="22"/>
            </w:rPr>
            <w:delText xml:space="preserve">. </w:delText>
          </w:r>
        </w:del>
      </w:ins>
      <w:del w:id="856" w:author="momna ali" w:date="2018-10-05T11:59:00Z">
        <w:r w:rsidR="0070652E" w:rsidRPr="00804C9F" w:rsidDel="00E83B3F">
          <w:rPr>
            <w:rFonts w:ascii="Arial" w:eastAsia="Times New Roman" w:hAnsi="Arial" w:cs="Arial"/>
            <w:color w:val="000000"/>
            <w:sz w:val="22"/>
          </w:rPr>
          <w:delText xml:space="preserve"> that enable </w:delText>
        </w:r>
        <w:r w:rsidRPr="00804C9F" w:rsidDel="00E83B3F">
          <w:rPr>
            <w:rFonts w:ascii="Arial" w:eastAsia="Times New Roman" w:hAnsi="Arial" w:cs="Arial"/>
            <w:color w:val="000000"/>
            <w:sz w:val="22"/>
          </w:rPr>
          <w:delText>a SIM card.</w:delText>
        </w:r>
        <w:r w:rsidR="00053DE2" w:rsidRPr="00804C9F" w:rsidDel="00E83B3F">
          <w:rPr>
            <w:rFonts w:ascii="Arial" w:eastAsia="Times New Roman" w:hAnsi="Arial" w:cs="Arial"/>
            <w:color w:val="000000"/>
            <w:sz w:val="22"/>
          </w:rPr>
          <w:delText xml:space="preserve"> It is 14-16 digits long, typically found behind the battery</w:delText>
        </w:r>
      </w:del>
      <w:ins w:id="857" w:author="Fozia Zafar" w:date="2018-10-04T23:20:00Z">
        <w:del w:id="858" w:author="momna ali" w:date="2018-10-05T11:59:00Z">
          <w:r w:rsidR="00CA5BCE" w:rsidDel="00E83B3F">
            <w:rPr>
              <w:rFonts w:ascii="Arial" w:eastAsia="Times New Roman" w:hAnsi="Arial" w:cs="Arial"/>
              <w:color w:val="000000"/>
              <w:sz w:val="22"/>
            </w:rPr>
            <w:delText>.</w:delText>
          </w:r>
        </w:del>
      </w:ins>
      <w:del w:id="859" w:author="momna ali" w:date="2018-10-05T11:59:00Z">
        <w:r w:rsidR="00053DE2" w:rsidRPr="00804C9F" w:rsidDel="00E83B3F">
          <w:rPr>
            <w:rFonts w:ascii="Arial" w:eastAsia="Times New Roman" w:hAnsi="Arial" w:cs="Arial"/>
            <w:color w:val="000000"/>
            <w:sz w:val="22"/>
          </w:rPr>
          <w:delText xml:space="preserve"> </w:delText>
        </w:r>
      </w:del>
    </w:p>
    <w:p w:rsidR="00CA5BCE" w:rsidRPr="00804C9F" w:rsidDel="00E83B3F" w:rsidRDefault="00CA5BCE">
      <w:pPr>
        <w:spacing w:after="0"/>
        <w:ind w:left="450" w:hanging="540"/>
        <w:rPr>
          <w:del w:id="860" w:author="momna ali" w:date="2018-10-05T11:59:00Z"/>
          <w:rFonts w:ascii="Arial" w:eastAsia="Times New Roman" w:hAnsi="Arial" w:cs="Arial"/>
          <w:color w:val="000000"/>
          <w:sz w:val="22"/>
        </w:rPr>
      </w:pPr>
    </w:p>
    <w:p w:rsidR="002522B0" w:rsidRPr="00804C9F" w:rsidDel="00E83B3F" w:rsidRDefault="002522B0" w:rsidP="002522B0">
      <w:pPr>
        <w:spacing w:after="0"/>
        <w:ind w:left="450" w:hanging="450"/>
        <w:rPr>
          <w:del w:id="861" w:author="momna ali" w:date="2018-10-05T11:59:00Z"/>
          <w:rFonts w:ascii="Arial" w:hAnsi="Arial" w:cs="Arial"/>
          <w:sz w:val="22"/>
        </w:rPr>
      </w:pPr>
    </w:p>
    <w:p w:rsidR="002522B0" w:rsidRPr="00CA5BCE" w:rsidDel="00E83B3F" w:rsidRDefault="00CA5BCE">
      <w:pPr>
        <w:pStyle w:val="Heading2"/>
        <w:numPr>
          <w:ilvl w:val="1"/>
          <w:numId w:val="1"/>
        </w:numPr>
        <w:spacing w:after="240"/>
        <w:ind w:left="0" w:hanging="720"/>
        <w:rPr>
          <w:del w:id="862" w:author="momna ali" w:date="2018-10-05T11:59:00Z"/>
          <w:rFonts w:ascii="Arial" w:hAnsi="Arial" w:cs="Arial"/>
          <w:b/>
          <w:sz w:val="32"/>
          <w:szCs w:val="32"/>
          <w:rPrChange w:id="863" w:author="Fozia Zafar" w:date="2018-10-04T23:20:00Z">
            <w:rPr>
              <w:del w:id="864" w:author="momna ali" w:date="2018-10-05T11:59:00Z"/>
              <w:rFonts w:ascii="Arial" w:hAnsi="Arial" w:cs="Arial"/>
              <w:b/>
              <w:sz w:val="22"/>
              <w:szCs w:val="22"/>
            </w:rPr>
          </w:rPrChange>
        </w:rPr>
        <w:pPrChange w:id="865" w:author="Fozia Zafar" w:date="2018-10-04T23:21:00Z">
          <w:pPr>
            <w:pStyle w:val="NormalWeb"/>
            <w:tabs>
              <w:tab w:val="left" w:pos="540"/>
            </w:tabs>
            <w:spacing w:before="0" w:beforeAutospacing="0" w:after="0" w:afterAutospacing="0"/>
            <w:ind w:left="270" w:hanging="270"/>
          </w:pPr>
        </w:pPrChange>
      </w:pPr>
      <w:ins w:id="866" w:author="Fozia Zafar" w:date="2018-10-04T23:20:00Z">
        <w:del w:id="867" w:author="momna ali" w:date="2018-10-05T11:59:00Z">
          <w:r w:rsidDel="00E83B3F">
            <w:rPr>
              <w:rFonts w:ascii="Arial" w:hAnsi="Arial" w:cs="Arial"/>
              <w:b/>
              <w:color w:val="auto"/>
              <w:sz w:val="32"/>
              <w:szCs w:val="32"/>
            </w:rPr>
            <w:delText xml:space="preserve"> </w:delText>
          </w:r>
        </w:del>
      </w:ins>
      <w:del w:id="868" w:author="momna ali" w:date="2018-10-05T11:59:00Z">
        <w:r w:rsidR="002522B0" w:rsidRPr="00CA5BCE" w:rsidDel="00E83B3F">
          <w:rPr>
            <w:rFonts w:ascii="Arial" w:hAnsi="Arial" w:cs="Arial"/>
            <w:b/>
            <w:sz w:val="32"/>
            <w:szCs w:val="32"/>
            <w:rPrChange w:id="869" w:author="Fozia Zafar" w:date="2018-10-04T23:20:00Z">
              <w:rPr>
                <w:rFonts w:ascii="Arial" w:hAnsi="Arial" w:cs="Arial"/>
                <w:b/>
                <w:sz w:val="22"/>
              </w:rPr>
            </w:rPrChange>
          </w:rPr>
          <w:delText>Q3- Who will use the DVS?</w:delText>
        </w:r>
      </w:del>
    </w:p>
    <w:p w:rsidR="00505207" w:rsidRPr="00804C9F" w:rsidDel="00E83B3F" w:rsidRDefault="002522B0" w:rsidP="00645903">
      <w:pPr>
        <w:spacing w:after="0"/>
        <w:ind w:left="90" w:hanging="90"/>
        <w:rPr>
          <w:del w:id="870" w:author="momna ali" w:date="2018-10-05T11:59:00Z"/>
          <w:rFonts w:ascii="Arial" w:hAnsi="Arial" w:cs="Arial"/>
          <w:sz w:val="22"/>
        </w:rPr>
      </w:pPr>
      <w:del w:id="871" w:author="momna ali" w:date="2018-10-05T11:59:00Z">
        <w:r w:rsidRPr="00804C9F" w:rsidDel="00E83B3F">
          <w:rPr>
            <w:rFonts w:ascii="Arial" w:hAnsi="Arial" w:cs="Arial"/>
            <w:b/>
            <w:sz w:val="22"/>
          </w:rPr>
          <w:delText>Ans</w:delText>
        </w:r>
        <w:r w:rsidRPr="00804C9F" w:rsidDel="00E83B3F">
          <w:rPr>
            <w:rFonts w:ascii="Arial" w:hAnsi="Arial" w:cs="Arial"/>
            <w:sz w:val="22"/>
          </w:rPr>
          <w:delText>.  Device Verification S</w:delText>
        </w:r>
        <w:r w:rsidR="00B849AA" w:rsidDel="00E83B3F">
          <w:rPr>
            <w:rFonts w:ascii="Arial" w:hAnsi="Arial" w:cs="Arial"/>
            <w:sz w:val="22"/>
          </w:rPr>
          <w:delText>ubs</w:delText>
        </w:r>
        <w:r w:rsidRPr="00804C9F" w:rsidDel="00E83B3F">
          <w:rPr>
            <w:rFonts w:ascii="Arial" w:hAnsi="Arial" w:cs="Arial"/>
            <w:sz w:val="22"/>
          </w:rPr>
          <w:delText>ystem (DVS) is used by</w:delText>
        </w:r>
        <w:r w:rsidR="00053DE2" w:rsidRPr="00804C9F" w:rsidDel="00E83B3F">
          <w:rPr>
            <w:rFonts w:ascii="Arial" w:hAnsi="Arial" w:cs="Arial"/>
            <w:sz w:val="22"/>
          </w:rPr>
          <w:delText xml:space="preserve"> the person who wants to check and verify the complete status of IMEI(s).</w:delText>
        </w:r>
      </w:del>
    </w:p>
    <w:p w:rsidR="002522B0" w:rsidRDefault="002522B0" w:rsidP="002522B0">
      <w:pPr>
        <w:pStyle w:val="NormalWeb"/>
        <w:spacing w:after="0" w:afterAutospacing="0"/>
      </w:pPr>
    </w:p>
    <w:p w:rsidR="00053DE2" w:rsidRDefault="00053DE2" w:rsidP="002522B0">
      <w:pPr>
        <w:spacing w:after="0"/>
        <w:ind w:left="450" w:hanging="540"/>
        <w:rPr>
          <w:b/>
        </w:rPr>
      </w:pPr>
    </w:p>
    <w:p w:rsidR="00053DE2" w:rsidRPr="00053DE2" w:rsidRDefault="00053DE2" w:rsidP="00053DE2"/>
    <w:p w:rsidR="00053DE2" w:rsidRPr="00053DE2" w:rsidRDefault="00424096">
      <w:pPr>
        <w:tabs>
          <w:tab w:val="left" w:pos="6150"/>
        </w:tabs>
        <w:pPrChange w:id="872" w:author="momna ali" w:date="2018-10-05T12:15:00Z">
          <w:pPr/>
        </w:pPrChange>
      </w:pPr>
      <w:ins w:id="873" w:author="momna ali" w:date="2018-10-05T12:15:00Z">
        <w:r>
          <w:tab/>
        </w:r>
      </w:ins>
    </w:p>
    <w:p w:rsidR="00053DE2" w:rsidRPr="00053DE2" w:rsidRDefault="00053DE2" w:rsidP="00053DE2">
      <w:bookmarkStart w:id="874" w:name="_GoBack"/>
      <w:bookmarkEnd w:id="874"/>
    </w:p>
    <w:p w:rsidR="00053DE2" w:rsidRDefault="00053DE2" w:rsidP="00053DE2"/>
    <w:p w:rsidR="002522B0" w:rsidRPr="00053DE2" w:rsidRDefault="00053DE2" w:rsidP="00053DE2">
      <w:pPr>
        <w:tabs>
          <w:tab w:val="left" w:pos="3285"/>
        </w:tabs>
      </w:pPr>
      <w:r>
        <w:tab/>
      </w:r>
    </w:p>
    <w:sectPr w:rsidR="002522B0" w:rsidRPr="00053DE2" w:rsidSect="00FD6749">
      <w:headerReference w:type="default" r:id="rId12"/>
      <w:footerReference w:type="default" r:id="rId13"/>
      <w:headerReference w:type="first" r:id="rId14"/>
      <w:footerReference w:type="first" r:id="rId15"/>
      <w:type w:val="nextPage"/>
      <w:pgSz w:w="11907" w:h="16839" w:code="9"/>
      <w:pgMar w:top="1440" w:right="1440" w:bottom="1440" w:left="1440" w:header="720" w:footer="720" w:gutter="0"/>
      <w:cols w:space="720"/>
      <w:titlePg/>
      <w:docGrid w:linePitch="360"/>
      <w:sectPrChange w:id="899" w:author="momna ali" w:date="2018-10-05T11:17:00Z">
        <w:sectPr w:rsidR="002522B0" w:rsidRPr="00053DE2" w:rsidSect="00FD6749">
          <w:type w:val="continuous"/>
          <w:pgSz w:w="12240" w:h="15840" w:code="0"/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D74" w:rsidRDefault="00266D74" w:rsidP="00045647">
      <w:pPr>
        <w:spacing w:after="0" w:line="240" w:lineRule="auto"/>
      </w:pPr>
      <w:r>
        <w:separator/>
      </w:r>
    </w:p>
  </w:endnote>
  <w:endnote w:type="continuationSeparator" w:id="0">
    <w:p w:rsidR="00266D74" w:rsidRDefault="00266D74" w:rsidP="0004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094" w:rsidRDefault="00216094" w:rsidP="00F73D04">
    <w:pPr>
      <w:pStyle w:val="zFooter"/>
      <w:pBdr>
        <w:top w:val="single" w:sz="4" w:space="0" w:color="auto"/>
      </w:pBdr>
      <w:jc w:val="left"/>
    </w:pPr>
    <w:r>
      <w:t xml:space="preserve">                                                               Copyright © 2018  Qualcomm Technologies, Inc.</w:t>
    </w:r>
    <w:del w:id="31" w:author="momna ali" w:date="2018-10-05T13:50:00Z">
      <w:r w:rsidDel="00860F79">
        <w:delText>.</w:delText>
      </w:r>
    </w:del>
    <w:r>
      <w:tab/>
    </w:r>
  </w:p>
  <w:p w:rsidR="00216094" w:rsidRPr="00F06425" w:rsidRDefault="00216094" w:rsidP="00F73D04">
    <w:pPr>
      <w:pStyle w:val="zFooter"/>
      <w:pBdr>
        <w:top w:val="single" w:sz="4" w:space="0" w:color="auto"/>
      </w:pBdr>
      <w:rPr>
        <w:b/>
      </w:rPr>
    </w:pPr>
    <w:r>
      <w:rPr>
        <w:rStyle w:val="FooterBold"/>
      </w:rPr>
      <w:t>This work is licensed under a Creative Attribution Non-Derivatives4.0 International License.</w:t>
    </w:r>
  </w:p>
  <w:p w:rsidR="00216094" w:rsidRDefault="002160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40F" w:rsidRDefault="003D240F" w:rsidP="003D240F">
    <w:pPr>
      <w:pStyle w:val="zFooter"/>
      <w:pBdr>
        <w:top w:val="single" w:sz="4" w:space="0" w:color="auto"/>
      </w:pBdr>
      <w:jc w:val="left"/>
      <w:rPr>
        <w:ins w:id="883" w:author="momna ali" w:date="2018-10-22T09:59:00Z"/>
      </w:rPr>
    </w:pPr>
    <w:ins w:id="884" w:author="momna ali" w:date="2018-10-22T09:59:00Z">
      <w:r>
        <w:t xml:space="preserve">                                                                Copyright © 2018  Qualcomm Technologies, Inc.</w:t>
      </w:r>
      <w:r>
        <w:tab/>
      </w:r>
    </w:ins>
  </w:p>
  <w:p w:rsidR="003D240F" w:rsidRPr="00385702" w:rsidRDefault="003D240F">
    <w:pPr>
      <w:pStyle w:val="Footer"/>
      <w:rPr>
        <w:ins w:id="885" w:author="momna ali" w:date="2018-10-22T09:59:00Z"/>
        <w:rFonts w:ascii="Arial" w:hAnsi="Arial" w:cs="Arial"/>
        <w:b/>
        <w:sz w:val="18"/>
        <w:szCs w:val="18"/>
      </w:rPr>
      <w:pPrChange w:id="886" w:author="momna ali" w:date="2018-10-22T10:00:00Z">
        <w:pPr>
          <w:pStyle w:val="Footer"/>
          <w:ind w:left="450"/>
        </w:pPr>
      </w:pPrChange>
    </w:pPr>
    <w:ins w:id="887" w:author="momna ali" w:date="2018-10-22T09:59:00Z">
      <w:r w:rsidRPr="00385702">
        <w:rPr>
          <w:rFonts w:ascii="Arial" w:hAnsi="Arial" w:cs="Arial"/>
          <w:b/>
          <w:sz w:val="18"/>
          <w:szCs w:val="18"/>
        </w:rPr>
        <w:t>This work is licensed under a Creative Commons Attribution-</w:t>
      </w:r>
      <w:proofErr w:type="spellStart"/>
      <w:r w:rsidRPr="00385702">
        <w:rPr>
          <w:rFonts w:ascii="Arial" w:hAnsi="Arial" w:cs="Arial"/>
          <w:b/>
          <w:sz w:val="18"/>
          <w:szCs w:val="18"/>
        </w:rPr>
        <w:t>NoDerivatives</w:t>
      </w:r>
      <w:proofErr w:type="spellEnd"/>
      <w:r w:rsidRPr="00385702">
        <w:rPr>
          <w:rFonts w:ascii="Arial" w:hAnsi="Arial" w:cs="Arial"/>
          <w:b/>
          <w:sz w:val="18"/>
          <w:szCs w:val="18"/>
        </w:rPr>
        <w:t xml:space="preserve"> 4.0 International License.</w:t>
      </w:r>
    </w:ins>
  </w:p>
  <w:p w:rsidR="003D240F" w:rsidRDefault="003D24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40F" w:rsidRDefault="003D240F" w:rsidP="003D240F">
    <w:pPr>
      <w:pStyle w:val="zFooter"/>
      <w:pBdr>
        <w:top w:val="single" w:sz="4" w:space="0" w:color="auto"/>
      </w:pBdr>
      <w:jc w:val="left"/>
      <w:rPr>
        <w:ins w:id="894" w:author="momna ali" w:date="2018-10-22T09:59:00Z"/>
      </w:rPr>
    </w:pPr>
    <w:ins w:id="895" w:author="momna ali" w:date="2018-10-22T09:59:00Z">
      <w:r>
        <w:t xml:space="preserve">                                                                Copyright © 2018  Qualcomm Technologies, Inc.</w:t>
      </w:r>
      <w:r>
        <w:tab/>
      </w:r>
    </w:ins>
  </w:p>
  <w:p w:rsidR="003D240F" w:rsidRPr="00385702" w:rsidRDefault="003D240F">
    <w:pPr>
      <w:pStyle w:val="Footer"/>
      <w:rPr>
        <w:ins w:id="896" w:author="momna ali" w:date="2018-10-22T09:59:00Z"/>
        <w:rFonts w:ascii="Arial" w:hAnsi="Arial" w:cs="Arial"/>
        <w:b/>
        <w:sz w:val="18"/>
        <w:szCs w:val="18"/>
      </w:rPr>
      <w:pPrChange w:id="897" w:author="momna ali" w:date="2018-10-22T09:59:00Z">
        <w:pPr>
          <w:pStyle w:val="Footer"/>
          <w:ind w:left="450"/>
        </w:pPr>
      </w:pPrChange>
    </w:pPr>
    <w:ins w:id="898" w:author="momna ali" w:date="2018-10-22T09:59:00Z">
      <w:r w:rsidRPr="00385702">
        <w:rPr>
          <w:rFonts w:ascii="Arial" w:hAnsi="Arial" w:cs="Arial"/>
          <w:b/>
          <w:sz w:val="18"/>
          <w:szCs w:val="18"/>
        </w:rPr>
        <w:t>This work is licensed under a Creative Commons Attribution-</w:t>
      </w:r>
      <w:proofErr w:type="spellStart"/>
      <w:r w:rsidRPr="00385702">
        <w:rPr>
          <w:rFonts w:ascii="Arial" w:hAnsi="Arial" w:cs="Arial"/>
          <w:b/>
          <w:sz w:val="18"/>
          <w:szCs w:val="18"/>
        </w:rPr>
        <w:t>NoDerivatives</w:t>
      </w:r>
      <w:proofErr w:type="spellEnd"/>
      <w:r w:rsidRPr="00385702">
        <w:rPr>
          <w:rFonts w:ascii="Arial" w:hAnsi="Arial" w:cs="Arial"/>
          <w:b/>
          <w:sz w:val="18"/>
          <w:szCs w:val="18"/>
        </w:rPr>
        <w:t xml:space="preserve"> 4.0 International License.</w:t>
      </w:r>
    </w:ins>
  </w:p>
  <w:p w:rsidR="003D240F" w:rsidRDefault="003D2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D74" w:rsidRDefault="00266D74" w:rsidP="00045647">
      <w:pPr>
        <w:spacing w:after="0" w:line="240" w:lineRule="auto"/>
      </w:pPr>
      <w:r>
        <w:separator/>
      </w:r>
    </w:p>
  </w:footnote>
  <w:footnote w:type="continuationSeparator" w:id="0">
    <w:p w:rsidR="00266D74" w:rsidRDefault="00266D74" w:rsidP="00045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094" w:rsidRDefault="00216094">
    <w:pPr>
      <w:pStyle w:val="Header"/>
    </w:pPr>
    <w:r>
      <w:rPr>
        <w:noProof/>
      </w:rPr>
      <w:drawing>
        <wp:inline distT="0" distB="0" distL="0" distR="0" wp14:anchorId="446FAFE1" wp14:editId="0BBB1179">
          <wp:extent cx="1896110" cy="419100"/>
          <wp:effectExtent l="0" t="0" r="8890" b="0"/>
          <wp:docPr id="1" name="Picture 1" descr="C:\Users\schoudhu\AppData\Local\Microsoft\Windows\INetCache\Content.Word\qc_logo_flt_rgb_blu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schoudhu\AppData\Local\Microsoft\Windows\INetCache\Content.Word\qc_logo_flt_rgb_blu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22" t="27273" r="10859" b="31061"/>
                  <a:stretch/>
                </pic:blipFill>
                <pic:spPr bwMode="auto">
                  <a:xfrm>
                    <a:off x="0" y="0"/>
                    <a:ext cx="189611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765F4AF" wp14:editId="2D68BC36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6244270" cy="1430826"/>
              <wp:effectExtent l="0" t="0" r="23495" b="0"/>
              <wp:wrapNone/>
              <wp:docPr id="214" name="Group 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4270" cy="1430826"/>
                        <a:chOff x="4131" y="564184"/>
                        <a:chExt cx="6210300" cy="1430826"/>
                      </a:xfrm>
                    </wpg:grpSpPr>
                    <wps:wsp>
                      <wps:cNvPr id="215" name="Straight Connector 215"/>
                      <wps:cNvCnPr/>
                      <wps:spPr>
                        <a:xfrm flipH="1">
                          <a:off x="4131" y="954709"/>
                          <a:ext cx="5448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F7F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216" name="Group 216"/>
                      <wpg:cNvGrpSpPr/>
                      <wpg:grpSpPr>
                        <a:xfrm>
                          <a:off x="5452431" y="564184"/>
                          <a:ext cx="762000" cy="762000"/>
                          <a:chOff x="5452431" y="564184"/>
                          <a:chExt cx="762000" cy="762000"/>
                        </a:xfrm>
                      </wpg:grpSpPr>
                      <wps:wsp>
                        <wps:cNvPr id="217" name="Oval 217"/>
                        <wps:cNvSpPr/>
                        <wps:spPr>
                          <a:xfrm>
                            <a:off x="5452431" y="564184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ounded Rectangle 218"/>
                        <wps:cNvSpPr/>
                        <wps:spPr>
                          <a:xfrm rot="21155986">
                            <a:off x="5882386" y="879352"/>
                            <a:ext cx="124359" cy="428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ounded Rectangle 219"/>
                        <wps:cNvSpPr/>
                        <wps:spPr>
                          <a:xfrm rot="18804054">
                            <a:off x="5818032" y="817795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ounded Rectangle 220"/>
                        <wps:cNvSpPr/>
                        <wps:spPr>
                          <a:xfrm rot="16200000">
                            <a:off x="5724425" y="814479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ounded Rectangle 221"/>
                        <wps:cNvSpPr/>
                        <wps:spPr>
                          <a:xfrm rot="13531193">
                            <a:off x="5656359" y="887240"/>
                            <a:ext cx="124360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ounded Rectangle 222"/>
                        <wps:cNvSpPr/>
                        <wps:spPr>
                          <a:xfrm rot="13422697">
                            <a:off x="5884887" y="973270"/>
                            <a:ext cx="124359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ounded Rectangle 223"/>
                        <wps:cNvSpPr/>
                        <wps:spPr>
                          <a:xfrm rot="16486796">
                            <a:off x="5818550" y="1036114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ounded Rectangle 224"/>
                        <wps:cNvSpPr/>
                        <wps:spPr>
                          <a:xfrm rot="18880232">
                            <a:off x="5728330" y="1042462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ounded Rectangle 225"/>
                        <wps:cNvSpPr/>
                        <wps:spPr>
                          <a:xfrm rot="21415589">
                            <a:off x="5662760" y="980906"/>
                            <a:ext cx="124359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26" name="Group 226"/>
                      <wpg:cNvGrpSpPr/>
                      <wpg:grpSpPr>
                        <a:xfrm>
                          <a:off x="4788974" y="1166666"/>
                          <a:ext cx="692536" cy="686632"/>
                          <a:chOff x="4788974" y="1166666"/>
                          <a:chExt cx="692536" cy="686632"/>
                        </a:xfrm>
                      </wpg:grpSpPr>
                      <wps:wsp>
                        <wps:cNvPr id="227" name="Oval 227"/>
                        <wps:cNvSpPr/>
                        <wps:spPr>
                          <a:xfrm rot="14809238">
                            <a:off x="4881082" y="1256662"/>
                            <a:ext cx="519909" cy="51990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Arc 228"/>
                        <wps:cNvSpPr/>
                        <wps:spPr>
                          <a:xfrm rot="12798698">
                            <a:off x="4788974" y="1166666"/>
                            <a:ext cx="692536" cy="686632"/>
                          </a:xfrm>
                          <a:prstGeom prst="arc">
                            <a:avLst>
                              <a:gd name="adj1" fmla="val 16200000"/>
                              <a:gd name="adj2" fmla="val 652181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F7911E"/>
                            </a:solidFill>
                            <a:prstDash val="sysDash"/>
                            <a:miter lim="800000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ounded Rectangle 229"/>
                        <wps:cNvSpPr/>
                        <wps:spPr>
                          <a:xfrm rot="21155986">
                            <a:off x="5169919" y="1471123"/>
                            <a:ext cx="80507" cy="2771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ounded Rectangle 230"/>
                        <wps:cNvSpPr/>
                        <wps:spPr>
                          <a:xfrm rot="18804054">
                            <a:off x="5128277" y="1431285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ounded Rectangle 231"/>
                        <wps:cNvSpPr/>
                        <wps:spPr>
                          <a:xfrm rot="16200000">
                            <a:off x="5067678" y="1429139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ounded Rectangle 232"/>
                        <wps:cNvSpPr/>
                        <wps:spPr>
                          <a:xfrm rot="13531193">
                            <a:off x="5023614" y="1476220"/>
                            <a:ext cx="80469" cy="2772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ounded Rectangle 233"/>
                        <wps:cNvSpPr/>
                        <wps:spPr>
                          <a:xfrm rot="13422697">
                            <a:off x="5171538" y="1531895"/>
                            <a:ext cx="80507" cy="277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ounded Rectangle 234"/>
                        <wps:cNvSpPr/>
                        <wps:spPr>
                          <a:xfrm rot="16486796">
                            <a:off x="5128612" y="1572553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ounded Rectangle 235"/>
                        <wps:cNvSpPr/>
                        <wps:spPr>
                          <a:xfrm rot="18880232">
                            <a:off x="5070206" y="1576660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ounded Rectangle 236"/>
                        <wps:cNvSpPr/>
                        <wps:spPr>
                          <a:xfrm rot="21415589">
                            <a:off x="5027739" y="1536836"/>
                            <a:ext cx="80507" cy="277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37" name="Group 237"/>
                      <wpg:cNvGrpSpPr/>
                      <wpg:grpSpPr>
                        <a:xfrm>
                          <a:off x="5592030" y="1505431"/>
                          <a:ext cx="485537" cy="489579"/>
                          <a:chOff x="5592030" y="1505431"/>
                          <a:chExt cx="485537" cy="489579"/>
                        </a:xfrm>
                      </wpg:grpSpPr>
                      <wps:wsp>
                        <wps:cNvPr id="238" name="Oval 238"/>
                        <wps:cNvSpPr/>
                        <wps:spPr>
                          <a:xfrm rot="18618547">
                            <a:off x="5653106" y="1571148"/>
                            <a:ext cx="362911" cy="36300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Arc 239"/>
                        <wps:cNvSpPr/>
                        <wps:spPr>
                          <a:xfrm rot="16608007">
                            <a:off x="5590009" y="1507452"/>
                            <a:ext cx="489579" cy="485537"/>
                          </a:xfrm>
                          <a:prstGeom prst="arc">
                            <a:avLst>
                              <a:gd name="adj1" fmla="val 16200000"/>
                              <a:gd name="adj2" fmla="val 652181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F7911E"/>
                            </a:solidFill>
                            <a:prstDash val="sysDash"/>
                            <a:miter lim="800000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ounded Rectangle 240"/>
                        <wps:cNvSpPr/>
                        <wps:spPr>
                          <a:xfrm rot="21155986">
                            <a:off x="5856691" y="1721316"/>
                            <a:ext cx="58117" cy="2001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ounded Rectangle 241"/>
                        <wps:cNvSpPr/>
                        <wps:spPr>
                          <a:xfrm rot="18804054">
                            <a:off x="5826617" y="1692549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ounded Rectangle 242"/>
                        <wps:cNvSpPr/>
                        <wps:spPr>
                          <a:xfrm rot="16200000">
                            <a:off x="5782871" y="1690999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ounded Rectangle 243"/>
                        <wps:cNvSpPr/>
                        <wps:spPr>
                          <a:xfrm rot="13531193">
                            <a:off x="5751062" y="1725002"/>
                            <a:ext cx="58117" cy="200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ounded Rectangle 244"/>
                        <wps:cNvSpPr/>
                        <wps:spPr>
                          <a:xfrm rot="13422697">
                            <a:off x="5857860" y="1765207"/>
                            <a:ext cx="58117" cy="20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ounded Rectangle 245"/>
                        <wps:cNvSpPr/>
                        <wps:spPr>
                          <a:xfrm rot="16486796">
                            <a:off x="5826859" y="1794576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ounded Rectangle 246"/>
                        <wps:cNvSpPr/>
                        <wps:spPr>
                          <a:xfrm rot="18880232">
                            <a:off x="5784696" y="1797543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ounded Rectangle 247"/>
                        <wps:cNvSpPr/>
                        <wps:spPr>
                          <a:xfrm rot="21415589">
                            <a:off x="5754053" y="1768776"/>
                            <a:ext cx="58117" cy="20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A884FA2" id="Group 214" o:spid="_x0000_s1026" style="position:absolute;margin-left:0;margin-top:-.05pt;width:491.65pt;height:112.65pt;z-index:251659264;mso-position-horizontal-relative:margin" coordorigin="41,5641" coordsize="62103,14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">
              <v:line id="Straight Connector 215" o:spid="_x0000_s1027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+ussMAAADcAAAADwAAAGRycy9kb3ducmV2LnhtbESP3YrCMBSE7xd8h3AE79bUn5WlGkUE&#10;QbxYWbsPcGyObbE5qUnU9u03guDlMDPfMItVa2pxJ+crywpGwwQEcW51xYWCv2z7+Q3CB2SNtWVS&#10;0JGH1bL3scBU2wf/0v0YChEh7FNUUIbQpFL6vCSDfmgb4uidrTMYonSF1A4fEW5qOU6SmTRYcVwo&#10;saFNSfnleDMKMjy019lhSvL0c850t3eTSXdSatBv13MQgdrwDr/aO61gPPqC5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frrLDAAAA3AAAAA8AAAAAAAAAAAAA&#10;AAAAoQIAAGRycy9kb3ducmV2LnhtbFBLBQYAAAAABAAEAPkAAACRAwAAAAA=&#10;" strokecolor="#7f7f7f" strokeweight="1pt">
                <v:stroke joinstyle="miter"/>
              </v:line>
              <v:group id="Group 216" o:spid="_x0000_s1028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<v:oval id="Oval 217" o:spid="_x0000_s1029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bbMYA&#10;AADcAAAADwAAAGRycy9kb3ducmV2LnhtbESPT2vCQBTE70K/w/IKvenGFGqIbqRVKoJUqOnF22v2&#10;5Q/Nvg3ZrYnfvlsQPA4z8xtmtR5NKy7Uu8aygvksAkFcWN1wpeArf58mIJxH1thaJgVXcrDOHiYr&#10;TLUd+JMuJ1+JAGGXooLa+y6V0hU1GXQz2xEHr7S9QR9kX0nd4xDgppVxFL1Igw2HhRo72tRU/Jx+&#10;jQLcDW/XPDpSPByS80eZH+z2+Vupp8fxdQnC0+jv4Vt7rxXE8wX8nw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rbbMYAAADcAAAADwAAAAAAAAAAAAAAAACYAgAAZHJz&#10;L2Rvd25yZXYueG1sUEsFBgAAAAAEAAQA9QAAAIsDAAAAAA==&#10;" filled="f" strokecolor="#3167a9" strokeweight="1.5pt">
                  <v:stroke joinstyle="miter"/>
                </v:oval>
                <v:roundrect id="Rounded Rectangle 218" o:spid="_x0000_s1030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Tj3sUA&#10;AADcAAAADwAAAGRycy9kb3ducmV2LnhtbESPTW/CMAyG70j8h8hI3EYKEvvoCAhtTNp1ME07uo2X&#10;djROlQTo9uvnwySO1uv3sZ/VZvCdOlNMbWAD81kBirgOtmVn4P3wcnMPKmVki11gMvBDCTbr8WiF&#10;pQ0XfqPzPjslEE4lGmhy7kutU92QxzQLPbFkXyF6zDJGp23Ei8B9pxdFcas9tiwXGuzpqaH6uD95&#10;oSzvfqvj866oPquPh+ii+3Z6a8x0MmwfQWUa8nX5v/1qDSzm8q3IiA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OPexQAAANwAAAAPAAAAAAAAAAAAAAAAAJgCAABkcnMv&#10;ZG93bnJldi54bWxQSwUGAAAAAAQABAD1AAAAigMAAAAA&#10;" fillcolor="#ffb500" stroked="f" strokeweight="1pt">
                  <v:stroke joinstyle="miter"/>
                </v:roundrect>
                <v:roundrect id="Rounded Rectangle 219" o:spid="_x0000_s1031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GMuMMA&#10;AADcAAAADwAAAGRycy9kb3ducmV2LnhtbESPQWsCMRSE74L/ITyhN83qQdbVKCpWeivaHjw+Ns/N&#10;4uZl3aSa/fdNoeBxmJlvmNUm2kY8qPO1YwXTSQaCuHS65krB99f7OAfhA7LGxjEp6MnDZj0crLDQ&#10;7sknepxDJRKEfYEKTAhtIaUvDVn0E9cSJ+/qOoshya6SusNngttGzrJsLi3WnBYMtrQ3VN7OP1ZB&#10;vlsc+n2+MzpeIm/7T38PR6/U2yhulyACxfAK/7c/tILZdAF/Z9IR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GMu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20" o:spid="_x0000_s1032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PLMAA&#10;AADcAAAADwAAAGRycy9kb3ducmV2LnhtbERP3WrCMBS+H/gO4Qy8m+kqlFKNojJBBAerfYCz5qwp&#10;NielyWx9e3Mx2OXH97/eTrYTdxp861jB+yIBQVw73XKjoLoe33IQPiBr7ByTggd52G5mL2sstBv5&#10;i+5laEQMYV+gAhNCX0jpa0MW/cL1xJH7cYPFEOHQSD3gGMNtJ9MkyaTFlmODwZ4Ohupb+WsVLL/3&#10;Y3W+7D6bzH5QSHVuptErNX+ddisQgabwL/5zn7SCNI3z45l4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tPLMAAAADcAAAADwAAAAAAAAAAAAAAAACYAgAAZHJzL2Rvd25y&#10;ZXYueG1sUEsFBgAAAAAEAAQA9QAAAIUDAAAAAA==&#10;" fillcolor="#ffb500" stroked="f" strokeweight="1pt">
                  <v:stroke joinstyle="miter"/>
                </v:roundrect>
                <v:roundrect id="Rounded Rectangle 221" o:spid="_x0000_s1033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sG8QA&#10;AADcAAAADwAAAGRycy9kb3ducmV2LnhtbESPQWvCQBSE70L/w/IEb2ZjCkWiqxRBag8isSl4fGRf&#10;k+Du25BdNfn3bqHQ4zAz3zDr7WCNuFPvW8cKFkkKgrhyuuVaQfm1ny9B+ICs0TgmBSN52G5eJmvM&#10;tXtwQfdzqEWEsM9RQRNCl0vpq4Ys+sR1xNH7cb3FEGVfS93jI8KtkVmavkmLLceFBjvaNVRdzzer&#10;4NJ2x++Uq4/s9GrGzyWaa1nslZpNh/cViEBD+A//tQ9aQZYt4PdMP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7Bv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22" o:spid="_x0000_s1034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4YsMA&#10;AADcAAAADwAAAGRycy9kb3ducmV2LnhtbESPQUsDMRSE7wX/Q3iCtzZrClXWpkUFwYOX1kLx9ti8&#10;bhaTl5jEdv33plDocZiZb5jlevROHCnlIbCG+1kDgrgLZuBew+7zbfoIIhdkgy4wafijDOvVzWSJ&#10;rQkn3tBxW3pRIZxb1GBLia2UubPkMc9CJK7eISSPpcrUS5PwVOHeSdU0C+lx4LpgMdKrpe57++s1&#10;fHxlN5+nvf1xSh1UjBt+UC9a392Oz08gCo3lGr60340GpRScz9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24Ys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23" o:spid="_x0000_s1035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rhMMA&#10;AADcAAAADwAAAGRycy9kb3ducmV2LnhtbESP3YrCMBSE74V9h3AWvNN0KyulGmUVFsQLwZ8HODTH&#10;ttqclCSr8e3NguDlMDPfMPNlNJ24kfOtZQVf4wwEcWV1y7WC0/F3VIDwAVljZ5kUPMjDcvExmGOp&#10;7Z33dDuEWiQI+xIVNCH0pZS+asigH9ueOHln6wyGJF0ttcN7gptO5lk2lQZbTgsN9rRuqLoe/oyC&#10;C65c7PaF3O528Xs6uVax3hRKDT/jzwxEoBje4Vd7oxXk+QT+z6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9rh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24" o:spid="_x0000_s1036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8QMQA&#10;AADcAAAADwAAAGRycy9kb3ducmV2LnhtbESPwWrDMBBE74X+g9hCb40cN5TgRjahpOCLD3b8AYu1&#10;tU2slZEUx+3XV4VAj8PMvGEOxWomsZDzo2UF200CgrizeuReQXv+fNmD8AFZ42SZFHyThyJ/fDhg&#10;pu2Na1qa0IsIYZ+hgiGEOZPSdwMZ9Bs7E0fvyzqDIUrXS+3wFuFmkmmSvEmDI8eFAWf6GKi7NFej&#10;oOx/luT0mp64sufqOh1d29VOqeen9fgOItAa/sP3dqkVpOkO/s7EI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2/ED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25" o:spid="_x0000_s1037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ZJcQA&#10;AADcAAAADwAAAGRycy9kb3ducmV2LnhtbESPQUvDQBSE74L/YXmCl9BuGlGamE0RodCb2Ap6fGSf&#10;2Wj2bcg+2/TfdwXB4zAz3zD1ZvaDOtIU+8AGVsscFHEbbM+dgbfDdrEGFQXZ4hCYDJwpwqa5vqqx&#10;suHEr3TcS6cShGOFBpzIWGkdW0ce4zKMxMn7DJNHSXLqtJ3wlOB+0EWeP2iPPacFhyM9O2q/9z/e&#10;wIwv/vzRyl1Wfr1vs1VWlm4UY25v5qdHUEKz/If/2jtroCju4fdMOgK6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NmSXEAAAA3AAAAA8AAAAAAAAAAAAAAAAAmAIAAGRycy9k&#10;b3ducmV2LnhtbFBLBQYAAAAABAAEAPUAAACJAwAAAAA=&#10;" fillcolor="#ffb500" stroked="f" strokeweight="1pt">
                  <v:stroke joinstyle="miter"/>
                </v:roundrect>
              </v:group>
              <v:group id="Group 226" o:spid="_x0000_s1038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<v:oval id="Oval 227" o:spid="_x0000_s1039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/XsUA&#10;AADcAAAADwAAAGRycy9kb3ducmV2LnhtbESP3WrCQBSE7wu+w3IEb4puDKVqdBVRCoJF8Af08pA9&#10;JsHs2ZBdk/Ttu0Khl8PMfMMsVp0pRUO1KywrGI8iEMSp1QVnCi7nr+EUhPPIGkvLpOCHHKyWvbcF&#10;Jtq2fKTm5DMRIOwSVJB7XyVSujQng25kK+Lg3W1t0AdZZ1LX2Aa4KWUcRZ/SYMFhIceKNjmlj9PT&#10;KGh32WHvGzfj9+uzvX1vP5pybJUa9Lv1HISnzv+H/9o7rSCOJ/A6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r9exQAAANwAAAAPAAAAAAAAAAAAAAAAAJgCAABkcnMv&#10;ZG93bnJldi54bWxQSwUGAAAAAAQABAD1AAAAigMAAAAA&#10;" fillcolor="window" strokecolor="#3167a9" strokeweight="1.5pt">
                  <v:stroke joinstyle="miter"/>
                </v:oval>
                <v:shape id="Arc 228" o:spid="_x0000_s1040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VIsQA&#10;AADcAAAADwAAAGRycy9kb3ducmV2LnhtbERPTU/CQBC9m/AfNmPihcDWEsBUFmKMgMqJwsHj2B3b&#10;hu5s012h/HvmYOLx5X0vVr1r1Jm6UHs28DhOQBEX3tZcGjge1qMnUCEiW2w8k4ErBVgtB3cLzKy/&#10;8J7OeSyVhHDI0EAVY5tpHYqKHIaxb4mF+/GdwyiwK7Xt8CLhrtFpksy0w5qlocKWXisqTvmvk97P&#10;+fexGQ6/6nw92SVv2+nHZjs15uG+f3kGFamP/+I/97s1kKayVs7IEd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FlSLEAAAA3AAAAA8AAAAAAAAAAAAAAAAAmAIAAGRycy9k&#10;b3ducmV2LnhtbFBLBQYAAAAABAAEAPUAAACJAwAAAAA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<v:stroke dashstyle="3 1" endarrow="block" endarrowwidth="narrow" endarrowlength="short" joinstyle="miter"/>
                  <v:path arrowok="t" o:connecttype="custom" o:connectlocs="346268,0;662724,203955;600708,576179;236117,668799" o:connectangles="0,0,0,0"/>
                </v:shape>
                <v:roundrect id="Rounded Rectangle 229" o:spid="_x0000_s1041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M+MQA&#10;AADcAAAADwAAAGRycy9kb3ducmV2LnhtbESPQWsCMRSE7wX/Q3hCbzXrglZXo4i10GttEY9vN8/s&#10;6uZlSVLd+uubQqHHYWa+YZbr3rbiSj40jhWMRxkI4srpho2Cz4/XpxmIEJE1to5JwTcFWK8GD0ss&#10;tLvxO1330YgE4VCggjrGrpAyVDVZDCPXESfv5LzFmKQ3Unu8JbhtZZ5lU2mx4bRQY0fbmqrL/ssm&#10;yuT5Xl5edll5LA9zb7w5G7lR6nHYbxYgIvXxP/zXftMK8nwO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0jPj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30" o:spid="_x0000_s1042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55RcEA&#10;AADcAAAADwAAAGRycy9kb3ducmV2LnhtbERPz2vCMBS+D/wfwhO8rekURu0aRUXHbmPqweOjeWvK&#10;mpfaRE3/++Uw2PHj+12to+3EnQbfOlbwkuUgiGunW24UnE+H5wKED8gaO8ekYCQP69XkqcJSuwd/&#10;0f0YGpFC2JeowITQl1L62pBFn7meOHHfbrAYEhwaqQd8pHDbyXmev0qLLacGgz3tDNU/x5tVUGyX&#10;+3FXbI2Ol8ib8dNfw7tXajaNmzcQgWL4F/+5P7SC+SLNT2fSE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eeUXBAAAA3AAAAA8AAAAAAAAAAAAAAAAAmAIAAGRycy9kb3du&#10;cmV2LnhtbFBLBQYAAAAABAAEAPUAAACGAwAAAAA=&#10;" fillcolor="#ffb500" stroked="f" strokeweight="1pt">
                  <v:stroke joinstyle="miter"/>
                </v:roundrect>
                <v:roundrect id="Rounded Rectangle 231" o:spid="_x0000_s1043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58asIA&#10;AADcAAAADwAAAGRycy9kb3ducmV2LnhtbESP0YrCMBRE34X9h3AXfNPUCiJdo7iLC4ugYPUD7jbX&#10;ptjclCba+vdGEHwcZuYMs1j1thY3an3lWMFknIAgLpyuuFRwOv6O5iB8QNZYOyYFd/KwWn4MFphp&#10;1/GBbnkoRYSwz1CBCaHJpPSFIYt+7Bri6J1dazFE2ZZSt9hFuK1lmiQzabHiuGCwoR9DxSW/WgXT&#10;/+/utN2t9+XMbiikem76zis1/OzXXyAC9eEdfrX/tIJ0OoH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HnxqwgAAANwAAAAPAAAAAAAAAAAAAAAAAJgCAABkcnMvZG93&#10;bnJldi54bWxQSwUGAAAAAAQABAD1AAAAhwMAAAAA&#10;" fillcolor="#ffb500" stroked="f" strokeweight="1pt">
                  <v:stroke joinstyle="miter"/>
                </v:roundrect>
                <v:roundrect id="Rounded Rectangle 232" o:spid="_x0000_s1044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kscUA&#10;AADcAAAADwAAAGRycy9kb3ducmV2LnhtbESPwWrDMBBE74X8g9hAb7VcG0pwo5hQCGkPJSR1ocfF&#10;2tjG0spYSuz8fVQo9DjMzBtmXc7WiCuNvnOs4DlJQRDXTnfcKKi+dk8rED4gazSOScGNPJSbxcMa&#10;C+0mPtL1FBoRIewLVNCGMBRS+roliz5xA3H0zm60GKIcG6lHnCLcGpml6Yu02HFcaHGgt5bq/nSx&#10;Cn664fM75XqfHXJz+1ih6avjTqnH5bx9BRFoDv/hv/a7VpDlGfye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eSxxQAAANwAAAAPAAAAAAAAAAAAAAAAAJgCAABkcnMv&#10;ZG93bnJldi54bWxQSwUGAAAAAAQABAD1AAAAigMAAAAA&#10;" fillcolor="#ffb500" stroked="f" strokeweight="1pt">
                  <v:stroke joinstyle="miter"/>
                </v:roundrect>
                <v:roundrect id="Rounded Rectangle 233" o:spid="_x0000_s1045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LJMMA&#10;AADcAAAADwAAAGRycy9kb3ducmV2LnhtbESPQUsDMRSE70L/Q3gFbzbbLKisTUsrCB68tAri7bF5&#10;3SwmL2kS2/XfG0HwOMzMN8xqM3knzpTyGFjDctGAIO6DGXnQ8Pb6dHMPIhdkgy4wafimDJv17GqF&#10;nQkX3tP5UAZRIZw71GBLiZ2UubfkMS9CJK7eMSSPpco0SJPwUuHeSdU0t9LjyHXBYqRHS/3n4ctr&#10;ePnIrm3Tuz05pY4qxj3fqZ3W1/Np+wCi0FT+w3/tZ6NBtS38nq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iLJ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34" o:spid="_x0000_s1046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9lLcQA&#10;AADcAAAADwAAAGRycy9kb3ducmV2LnhtbESP0WoCMRRE3wv+Q7iCbzVbbWXZGkUFQfogaPsBl+R2&#10;d+vmZknibvr3TaHQx2FmzjDrbbKdGMiH1rGCp3kBglg703Kt4OP9+FiCCBHZYOeYFHxTgO1m8rDG&#10;yriRLzRcYy0yhEOFCpoY+0rKoBuyGOauJ87ep/MWY5a+lsbjmOG2k4uiWEmLLeeFBns6NKRv17tV&#10;8IV7n7pLKd/O5/SyWt50qk+lUrNp2r2CiJTif/ivfTIKFstn+D2Tj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vZS3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35" o:spid="_x0000_s1047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PPBsMA&#10;AADcAAAADwAAAGRycy9kb3ducmV2LnhtbESPQYvCMBSE78L+h/AWvGm6FRfpmhZZFLx4UPsDHs2z&#10;Ldu8lCTW6q83grDHYWa+YdbFaDoxkPOtZQVf8wQEcWV1y7WC8rybrUD4gKyxs0wK7uShyD8ma8y0&#10;vfGRhlOoRYSwz1BBE0KfSemrhgz6ue2Jo3exzmCI0tVSO7xFuOlkmiTf0mDLcaHBnn4bqv5OV6Ng&#10;Xz+GZLtIt3yw58O127iyOjqlpp/j5gdEoDH8h9/tvVaQLpbwOhOPgM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PPBs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36" o:spid="_x0000_s1048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aRj8QA&#10;AADcAAAADwAAAGRycy9kb3ducmV2LnhtbESPQWvCQBSE74X+h+UVvATdqCBNdJVSELyVWsEeH9ln&#10;Njb7NmRfNf77bkHwOMzMN8xqM/hWXaiPTWAD00kOirgKtuHawOFrO34FFQXZYhuYDNwowmb9/LTC&#10;0oYrf9JlL7VKEI4lGnAiXal1rBx5jJPQESfvFHqPkmRfa9vjNcF9q2d5vtAeG04LDjt6d1T97H+9&#10;gQE//O27knlWnI/bbJoVhevEmNHL8LYEJTTII3xv76yB2XwB/2fSEd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GkY/EAAAA3AAAAA8AAAAAAAAAAAAAAAAAmAIAAGRycy9k&#10;b3ducmV2LnhtbFBLBQYAAAAABAAEAPUAAACJAwAAAAA=&#10;" fillcolor="#ffb500" stroked="f" strokeweight="1pt">
                  <v:stroke joinstyle="miter"/>
                </v:roundrect>
              </v:group>
              <v:group id="Group 237" o:spid="_x0000_s1049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<v:oval id="Oval 238" o:spid="_x0000_s1050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J9lMIA&#10;AADcAAAADwAAAGRycy9kb3ducmV2LnhtbERPTU/CQBC9m/AfNkPCTbZWA6ayECGSKDfQmHgbukNb&#10;7c42uwvUf88cSDi+vO/ZonetOlGIjWcDD+MMFHHpbcOVga/P9f0zqJiQLbaeycA/RVjMB3czLKw/&#10;85ZOu1QpCeFYoIE6pa7QOpY1OYxj3xELd/DBYRIYKm0DniXctTrPsol22LA01NjRqqbyb3d0BvLl&#10;h//5nZb58Wm/fatcHr4Pm70xo2H/+gIqUZ9u4qv73YrvUdbKGTkCe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n2UwgAAANwAAAAPAAAAAAAAAAAAAAAAAJgCAABkcnMvZG93&#10;bnJldi54bWxQSwUGAAAAAAQABAD1AAAAhwMAAAAA&#10;" fillcolor="window" strokecolor="#3167a9" strokeweight="1.5pt">
                  <v:stroke joinstyle="miter"/>
                </v:oval>
                <v:shape id="Arc 239" o:spid="_x0000_s1051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PwcYA&#10;AADcAAAADwAAAGRycy9kb3ducmV2LnhtbESPQWvCQBSE7wX/w/KE3upGi6VGVxFBWixUahSvj+wz&#10;CWbfxt3VxP76bqHQ4zAz3zCzRWdqcSPnK8sKhoMEBHFudcWFgn22fnoF4QOyxtoyKbiTh8W89zDD&#10;VNuWv+i2C4WIEPYpKihDaFIpfV6SQT+wDXH0TtYZDFG6QmqHbYSbWo6S5EUarDgulNjQqqT8vLsa&#10;BdcNnj+bllf3zI+z78vxY/t2cEo99rvlFESgLvyH/9rvWsHoeQK/Z+IR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EPwcYAAADcAAAADwAAAAAAAAAAAAAAAACYAgAAZHJz&#10;L2Rvd25yZXYueG1sUEsFBgAAAAAEAAQA9QAAAIs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<v:stroke dashstyle="3 1" endarrow="block" endarrowwidth="narrow" endarrowlength="short" joinstyle="miter"/>
                  <v:path arrowok="t" o:connecttype="custom" o:connectlocs="244789,0;468514,144245;424685,407409;166901,472921" o:connectangles="0,0,0,0"/>
                </v:shape>
                <v:roundrect id="Rounded Rectangle 240" o:spid="_x0000_s1052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AxcQA&#10;AADcAAAADwAAAGRycy9kb3ducmV2LnhtbESPwU4CMRCG7ya8QzMm3qQrUdGVQghq4lUgxOPsdugu&#10;bKebtsLq0zsHE46Tf/5v5pstBt+pE8XUBjZwNy5AEdfBtuwMbDfvt0+gUka22AUmAz+UYDEfXc2w&#10;tOHMn3RaZ6cEwqlEA03Ofal1qhvymMahJ5ZsH6LHLGN02kY8C9x3elIUj9pjy3KhwZ5WDdXH9bcX&#10;ysP0tzq+vhXVV7V7ji66g9NLY26uh+ULqExDviz/tz+sgcm9vC8yIgJ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RwMX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41" o:spid="_x0000_s1053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vo8QA&#10;AADcAAAADwAAAGRycy9kb3ducmV2LnhtbESPQWvCQBSE7wX/w/IK3uomIiVG16BSpbdS7aHHR/aZ&#10;Dc2+jdmtbv59t1DocZiZb5h1FW0nbjT41rGCfJaBIK6dbrlR8HE+PBUgfEDW2DkmBSN5qDaThzWW&#10;2t35nW6n0IgEYV+iAhNCX0rpa0MW/cz1xMm7uMFiSHJopB7wnuC2k/Mse5YWW04LBnvaG6q/Tt9W&#10;QbFbvoz7Ymd0/Iy8Hd/8NRy9UtPHuF2BCBTDf/iv/aoVzBc5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Ur6P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42" o:spid="_x0000_s1054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RYMMA&#10;AADcAAAADwAAAGRycy9kb3ducmV2LnhtbESP3YrCMBSE7wXfIRzBO02ti0jXKCoKIqzgzwOcbc42&#10;ZZuT0kRb394sLHg5zMw3zGLV2Uo8qPGlYwWTcQKCOHe65ELB7bofzUH4gKyxckwKnuRhtez3Fphp&#10;1/KZHpdQiAhhn6ECE0KdSelzQxb92NXE0ftxjcUQZVNI3WAb4baSaZLMpMWS44LBmraG8t/L3SqY&#10;fm/a2/FrfSpmdkch1XPTtV6p4aBbf4II1IV3+L990ArSjxT+zs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qRY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43" o:spid="_x0000_s1055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MyV8UA&#10;AADcAAAADwAAAGRycy9kb3ducmV2LnhtbESPzWrDMBCE74W8g9hAbo1cp5TgRDElYNIcSskf5LhY&#10;G9tEWhlLje23rwqFHoeZ+YZZ54M14kGdbxwreJknIIhLpxuuFJxPxfMShA/IGo1jUjCSh3wzeVpj&#10;pl3PB3ocQyUihH2GCuoQ2kxKX9Zk0c9dSxy9m+sshii7SuoO+wi3RqZJ8iYtNhwXamxpW1N5P35b&#10;Bdem/bwkXO7Sr4UZ90s09/OhUGo2Hd5XIAIN4T/81/7QCtLXB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zJXxQAAANwAAAAPAAAAAAAAAAAAAAAAAJgCAABkcnMv&#10;ZG93bnJldi54bWxQSwUGAAAAAAQABAD1AAAAigMAAAAA&#10;" fillcolor="#ffb500" stroked="f" strokeweight="1pt">
                  <v:stroke joinstyle="miter"/>
                </v:roundrect>
                <v:roundrect id="Rounded Rectangle 244" o:spid="_x0000_s1056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gLcMA&#10;AADcAAAADwAAAGRycy9kb3ducmV2LnhtbESPQUsDMRSE70L/Q3hCbzZrWlS2TUsVCh68tAri7bF5&#10;3SxNXmIS2/XfG0HwOMzMN8xqM3onzpTyEFjD7awBQdwFM3Cv4e11d/MAIhdkgy4wafimDJv15GqF&#10;rQkX3tP5UHpRIZxb1GBLia2UubPkMc9CJK7eMSSPpcrUS5PwUuHeSdU0d9LjwHXBYqQnS93p8OU1&#10;vHxkN5+nd/vplDqqGPd8rx61nl6P2yWIQmP5D/+1n40GtVjA75l6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dgLc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45" o:spid="_x0000_s1057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zy8QA&#10;AADcAAAADwAAAGRycy9kb3ducmV2LnhtbESP0WoCMRRE34X+Q7iFvmlWW2VZjdIWCuKDoO0HXJLr&#10;7urmZknS3fTvTaHQx2FmzjCbXbKdGMiH1rGC+awAQaydablW8PX5MS1BhIhssHNMCn4owG77MNlg&#10;ZdzIJxrOsRYZwqFCBU2MfSVl0A1ZDDPXE2fv4rzFmKWvpfE4Zrjt5KIoVtJiy3mhwZ7eG9K387dV&#10;cMU3n7pTKQ/HY1qunm861ftSqafH9LoGESnF//Bfe28ULF6W8HsmHw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ls8v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46" o:spid="_x0000_s1058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iDMMA&#10;AADcAAAADwAAAGRycy9kb3ducmV2LnhtbESPQYvCMBSE78L+h/AEb5paF1m6pkUWBS8e1P6AR/O2&#10;Ldu8lCTW6q83grDHYWa+YTbFaDoxkPOtZQXLRQKCuLK65VpBednPv0D4gKyxs0wK7uShyD8mG8y0&#10;vfGJhnOoRYSwz1BBE0KfSemrhgz6he2Jo/drncEQpauldniLcNPJNEnW0mDLcaHBnn4aqv7OV6Pg&#10;UD+GZLdKd3y0l+O127qyOjmlZtNx+w0i0Bj+w+/2QStIP9fwOhOPgM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ciD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47" o:spid="_x0000_s1059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HacUA&#10;AADcAAAADwAAAGRycy9kb3ducmV2LnhtbESPQWvCQBSE7wX/w/IKvQTdqKWa1FWkIPRWagt6fGSf&#10;2bTZtyH7qvHfu4VCj8PMfMOsNoNv1Zn62AQ2MJ3koIirYBuuDXx+7MZLUFGQLbaBycCVImzWo7sV&#10;ljZc+J3Oe6lVgnAs0YAT6UqtY+XIY5yEjjh5p9B7lCT7WtseLwnuWz3L8yftseG04LCjF0fV9/7H&#10;GxjwzV+Plcyz4uuwy6ZZUbhOjHm4H7bPoIQG+Q//tV+tgdnjAn7PpCO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EdpxQAAANwAAAAPAAAAAAAAAAAAAAAAAJgCAABkcnMv&#10;ZG93bnJldi54bWxQSwUGAAAAAAQABAD1AAAAigMAAAAA&#10;" fillcolor="#ffb500" stroked="f" strokeweight="1pt">
                  <v:stroke joinstyle="miter"/>
                </v:roundrect>
              </v:group>
              <w10:wrap anchorx="margin"/>
            </v:group>
          </w:pict>
        </mc:Fallback>
      </mc:AlternateContent>
    </w:r>
  </w:p>
  <w:p w:rsidR="00216094" w:rsidRDefault="00266D74" w:rsidP="002522B0">
    <w:pPr>
      <w:pStyle w:val="zBrandingOwner"/>
    </w:pPr>
    <w:sdt>
      <w:sdtPr>
        <w:alias w:val="Doc Entity"/>
        <w:tag w:val="Doc Entity"/>
        <w:id w:val="-605879799"/>
        <w:placeholder>
          <w:docPart w:val="2DE35EAE706F4AF180A4E177B1552134"/>
        </w:placeholder>
        <w15:color w:val="000000"/>
        <w15:appearance w15:val="hidden"/>
        <w:text w:multiLine="1"/>
      </w:sdtPr>
      <w:sdtEndPr/>
      <w:sdtContent>
        <w:r w:rsidR="00216094">
          <w:t>Qualcomm Technologies, Inc.</w:t>
        </w:r>
      </w:sdtContent>
    </w:sdt>
  </w:p>
  <w:p w:rsidR="00216094" w:rsidRDefault="00216094" w:rsidP="002522B0">
    <w:pPr>
      <w:pStyle w:val="Header"/>
    </w:pP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A3" w:rsidRPr="00035F4C" w:rsidRDefault="005541A3" w:rsidP="005541A3">
    <w:pPr>
      <w:pStyle w:val="Header"/>
      <w:rPr>
        <w:ins w:id="875" w:author="momna ali" w:date="2018-10-10T12:14:00Z"/>
      </w:rPr>
    </w:pPr>
    <w:ins w:id="876" w:author="momna ali" w:date="2018-10-10T12:14:00Z">
      <w:r w:rsidRPr="00D80C60">
        <w:rPr>
          <w:rFonts w:ascii="Arial" w:hAnsi="Arial" w:cs="Arial"/>
          <w:i/>
          <w:sz w:val="18"/>
          <w:szCs w:val="18"/>
        </w:rPr>
        <w:fldChar w:fldCharType="begin"/>
      </w:r>
      <w:r w:rsidRPr="00035F4C">
        <w:rPr>
          <w:rFonts w:ascii="Arial" w:hAnsi="Arial" w:cs="Arial"/>
          <w:i/>
          <w:sz w:val="18"/>
          <w:szCs w:val="18"/>
        </w:rPr>
        <w:instrText xml:space="preserve"> STYLEREF "ProductName" \* MERGEFORMAT </w:instrText>
      </w:r>
      <w:r w:rsidRPr="00D80C60">
        <w:rPr>
          <w:rFonts w:ascii="Arial" w:hAnsi="Arial" w:cs="Arial"/>
          <w:i/>
          <w:sz w:val="18"/>
          <w:szCs w:val="18"/>
          <w:rPrChange w:id="877" w:author="momna ali" w:date="2018-10-11T14:18:00Z">
            <w:rPr>
              <w:rFonts w:ascii="Arial" w:hAnsi="Arial" w:cs="Arial"/>
              <w:i/>
              <w:noProof/>
              <w:sz w:val="18"/>
              <w:szCs w:val="18"/>
            </w:rPr>
          </w:rPrChange>
        </w:rPr>
        <w:fldChar w:fldCharType="separate"/>
      </w:r>
    </w:ins>
    <w:r w:rsidR="00CB2397" w:rsidRPr="00CB2397">
      <w:rPr>
        <w:rFonts w:ascii="Arial" w:hAnsi="Arial" w:cs="Arial"/>
        <w:bCs/>
        <w:i/>
        <w:noProof/>
        <w:sz w:val="18"/>
        <w:szCs w:val="18"/>
      </w:rPr>
      <w:t>Device</w:t>
    </w:r>
    <w:r w:rsidR="00CB2397">
      <w:rPr>
        <w:rFonts w:ascii="Arial" w:hAnsi="Arial" w:cs="Arial"/>
        <w:i/>
        <w:noProof/>
        <w:sz w:val="18"/>
        <w:szCs w:val="18"/>
      </w:rPr>
      <w:t xml:space="preserve"> Verification Subsystem 1.0.0</w:t>
    </w:r>
    <w:ins w:id="878" w:author="momna ali" w:date="2018-10-10T12:14:00Z">
      <w:r w:rsidRPr="00D80C60">
        <w:rPr>
          <w:rFonts w:ascii="Arial" w:hAnsi="Arial" w:cs="Arial"/>
          <w:i/>
          <w:noProof/>
          <w:sz w:val="18"/>
          <w:szCs w:val="18"/>
        </w:rPr>
        <w:fldChar w:fldCharType="end"/>
      </w:r>
      <w:r w:rsidRPr="00035F4C">
        <w:rPr>
          <w:rFonts w:ascii="Arial" w:hAnsi="Arial" w:cs="Arial"/>
          <w:i/>
          <w:sz w:val="18"/>
          <w:szCs w:val="18"/>
        </w:rPr>
        <w:t xml:space="preserve"> </w:t>
      </w:r>
      <w:r w:rsidRPr="00D80C60">
        <w:rPr>
          <w:rFonts w:ascii="Arial" w:hAnsi="Arial" w:cs="Arial"/>
          <w:i/>
          <w:sz w:val="18"/>
          <w:szCs w:val="18"/>
        </w:rPr>
        <w:fldChar w:fldCharType="begin"/>
      </w:r>
      <w:r w:rsidRPr="00035F4C">
        <w:rPr>
          <w:rFonts w:ascii="Arial" w:hAnsi="Arial" w:cs="Arial"/>
          <w:i/>
          <w:sz w:val="18"/>
          <w:szCs w:val="18"/>
        </w:rPr>
        <w:instrText xml:space="preserve"> STYLEREF "DocumentType" \* MERGEFORMAT </w:instrText>
      </w:r>
      <w:r w:rsidRPr="00D80C60">
        <w:rPr>
          <w:rFonts w:ascii="Arial" w:hAnsi="Arial" w:cs="Arial"/>
          <w:i/>
          <w:sz w:val="18"/>
          <w:szCs w:val="18"/>
          <w:rPrChange w:id="879" w:author="momna ali" w:date="2018-10-11T14:18:00Z">
            <w:rPr>
              <w:rFonts w:ascii="Arial" w:hAnsi="Arial" w:cs="Arial"/>
              <w:i/>
              <w:noProof/>
              <w:sz w:val="18"/>
              <w:szCs w:val="18"/>
            </w:rPr>
          </w:rPrChange>
        </w:rPr>
        <w:fldChar w:fldCharType="separate"/>
      </w:r>
    </w:ins>
    <w:r w:rsidR="00CB2397" w:rsidRPr="00CB2397">
      <w:rPr>
        <w:rFonts w:ascii="Arial" w:hAnsi="Arial" w:cs="Arial"/>
        <w:bCs/>
        <w:i/>
        <w:noProof/>
        <w:sz w:val="18"/>
        <w:szCs w:val="18"/>
      </w:rPr>
      <w:t>User</w:t>
    </w:r>
    <w:r w:rsidR="00CB2397">
      <w:rPr>
        <w:rFonts w:ascii="Arial" w:hAnsi="Arial" w:cs="Arial"/>
        <w:i/>
        <w:noProof/>
        <w:sz w:val="18"/>
        <w:szCs w:val="18"/>
      </w:rPr>
      <w:t xml:space="preserve"> Guide (Public Web App)</w:t>
    </w:r>
    <w:ins w:id="880" w:author="momna ali" w:date="2018-10-10T12:14:00Z">
      <w:r w:rsidRPr="00D80C60">
        <w:rPr>
          <w:rFonts w:ascii="Arial" w:hAnsi="Arial" w:cs="Arial"/>
          <w:i/>
          <w:noProof/>
          <w:sz w:val="18"/>
          <w:szCs w:val="18"/>
        </w:rPr>
        <w:fldChar w:fldCharType="end"/>
      </w:r>
      <w:r w:rsidRPr="00035F4C">
        <w:rPr>
          <w:rFonts w:ascii="Arial" w:hAnsi="Arial" w:cs="Arial"/>
          <w:i/>
          <w:sz w:val="18"/>
          <w:szCs w:val="18"/>
        </w:rPr>
        <w:t xml:space="preserve">                                     </w:t>
      </w:r>
      <w:r w:rsidRPr="00D80C60">
        <w:rPr>
          <w:rFonts w:ascii="Arial" w:hAnsi="Arial" w:cs="Arial"/>
          <w:i/>
          <w:sz w:val="18"/>
          <w:szCs w:val="18"/>
        </w:rPr>
        <w:fldChar w:fldCharType="begin"/>
      </w:r>
      <w:r w:rsidRPr="00035F4C">
        <w:rPr>
          <w:rFonts w:ascii="Arial" w:hAnsi="Arial" w:cs="Arial"/>
          <w:i/>
          <w:sz w:val="18"/>
          <w:szCs w:val="18"/>
        </w:rPr>
        <w:instrText xml:space="preserve"> STYLEREF "Heading 1" \* MERGEFORMAT </w:instrText>
      </w:r>
    </w:ins>
    <w:r w:rsidR="00CB2397">
      <w:rPr>
        <w:rFonts w:ascii="Arial" w:hAnsi="Arial" w:cs="Arial"/>
        <w:i/>
        <w:sz w:val="18"/>
        <w:szCs w:val="18"/>
      </w:rPr>
      <w:fldChar w:fldCharType="separate"/>
    </w:r>
    <w:r w:rsidR="00CB2397">
      <w:rPr>
        <w:rFonts w:ascii="Arial" w:hAnsi="Arial" w:cs="Arial"/>
        <w:i/>
        <w:noProof/>
        <w:sz w:val="18"/>
        <w:szCs w:val="18"/>
      </w:rPr>
      <w:t>System Navigation</w:t>
    </w:r>
    <w:ins w:id="881" w:author="momna ali" w:date="2018-10-10T12:14:00Z">
      <w:r w:rsidRPr="00D80C60">
        <w:rPr>
          <w:rFonts w:ascii="Arial" w:hAnsi="Arial" w:cs="Arial"/>
          <w:i/>
          <w:noProof/>
          <w:sz w:val="18"/>
          <w:szCs w:val="18"/>
        </w:rPr>
        <w:fldChar w:fldCharType="end"/>
      </w:r>
    </w:ins>
  </w:p>
  <w:p w:rsidR="005541A3" w:rsidRDefault="005541A3">
    <w:pPr>
      <w:pStyle w:val="Header"/>
      <w:rPr>
        <w:ins w:id="882" w:author="momna ali" w:date="2018-10-10T12:08:00Z"/>
      </w:rPr>
    </w:pPr>
  </w:p>
  <w:p w:rsidR="005541A3" w:rsidRDefault="005541A3" w:rsidP="002522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40F" w:rsidRDefault="003D240F" w:rsidP="003D240F">
    <w:pPr>
      <w:pStyle w:val="Header"/>
      <w:rPr>
        <w:ins w:id="888" w:author="momna ali" w:date="2018-10-22T09:59:00Z"/>
      </w:rPr>
    </w:pPr>
    <w:ins w:id="889" w:author="momna ali" w:date="2018-10-22T09:59:00Z">
      <w:r>
        <w:rPr>
          <w:noProof/>
        </w:rPr>
        <w:drawing>
          <wp:inline distT="0" distB="0" distL="0" distR="0" wp14:anchorId="5B60A2A3" wp14:editId="254C3104">
            <wp:extent cx="1896110" cy="419100"/>
            <wp:effectExtent l="0" t="0" r="8890" b="0"/>
            <wp:docPr id="20" name="Picture 20" descr="C:\Users\schoudhu\AppData\Local\Microsoft\Windows\INetCache\Content.Word\qc_logo_flt_rgb_blu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houdhu\AppData\Local\Microsoft\Windows\INetCache\Content.Word\qc_logo_flt_rgb_blu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2" t="27273" r="10859" b="31061"/>
                    <a:stretch/>
                  </pic:blipFill>
                  <pic:spPr bwMode="auto">
                    <a:xfrm>
                      <a:off x="0" y="0"/>
                      <a:ext cx="18961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7012C35" wp14:editId="0309F19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44270" cy="1430826"/>
                <wp:effectExtent l="0" t="0" r="23495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4270" cy="1430826"/>
                          <a:chOff x="4131" y="564184"/>
                          <a:chExt cx="6210300" cy="1430826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 flipH="1">
                            <a:off x="4131" y="954709"/>
                            <a:ext cx="5448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5452431" y="564184"/>
                            <a:ext cx="762000" cy="762000"/>
                            <a:chOff x="5452431" y="564184"/>
                            <a:chExt cx="762000" cy="762000"/>
                          </a:xfrm>
                        </wpg:grpSpPr>
                        <wps:wsp>
                          <wps:cNvPr id="44" name="Oval 44"/>
                          <wps:cNvSpPr/>
                          <wps:spPr>
                            <a:xfrm>
                              <a:off x="5452431" y="564184"/>
                              <a:ext cx="762000" cy="762000"/>
                            </a:xfrm>
                            <a:prstGeom prst="ellips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ounded Rectangle 45"/>
                          <wps:cNvSpPr/>
                          <wps:spPr>
                            <a:xfrm rot="21155986">
                              <a:off x="5882386" y="879352"/>
                              <a:ext cx="124359" cy="428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ounded Rectangle 46"/>
                          <wps:cNvSpPr/>
                          <wps:spPr>
                            <a:xfrm rot="18804054">
                              <a:off x="5818032" y="817795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ounded Rectangle 47"/>
                          <wps:cNvSpPr/>
                          <wps:spPr>
                            <a:xfrm rot="16200000">
                              <a:off x="5724425" y="814479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ounded Rectangle 48"/>
                          <wps:cNvSpPr/>
                          <wps:spPr>
                            <a:xfrm rot="13531193">
                              <a:off x="5656359" y="887240"/>
                              <a:ext cx="124360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 rot="13422697">
                              <a:off x="5884887" y="973270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ounded Rectangle 50"/>
                          <wps:cNvSpPr/>
                          <wps:spPr>
                            <a:xfrm rot="16486796">
                              <a:off x="5818550" y="1036114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ounded Rectangle 51"/>
                          <wps:cNvSpPr/>
                          <wps:spPr>
                            <a:xfrm rot="18880232">
                              <a:off x="5728330" y="1042462"/>
                              <a:ext cx="124390" cy="428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ounded Rectangle 52"/>
                          <wps:cNvSpPr/>
                          <wps:spPr>
                            <a:xfrm rot="21415589">
                              <a:off x="5662760" y="980906"/>
                              <a:ext cx="124359" cy="428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4788974" y="1166666"/>
                            <a:ext cx="692536" cy="686632"/>
                            <a:chOff x="4788974" y="1166666"/>
                            <a:chExt cx="692536" cy="686632"/>
                          </a:xfrm>
                        </wpg:grpSpPr>
                        <wps:wsp>
                          <wps:cNvPr id="54" name="Oval 54"/>
                          <wps:cNvSpPr/>
                          <wps:spPr>
                            <a:xfrm rot="14809238">
                              <a:off x="4881082" y="1256662"/>
                              <a:ext cx="519909" cy="519907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Arc 55"/>
                          <wps:cNvSpPr/>
                          <wps:spPr>
                            <a:xfrm rot="12798698">
                              <a:off x="4788974" y="1166666"/>
                              <a:ext cx="692536" cy="686632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ounded Rectangle 56"/>
                          <wps:cNvSpPr/>
                          <wps:spPr>
                            <a:xfrm rot="21155986">
                              <a:off x="5169919" y="1471123"/>
                              <a:ext cx="80507" cy="2771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 rot="18804054">
                              <a:off x="5128277" y="1431285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 rot="16200000">
                              <a:off x="5067678" y="1429139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 rot="13531193">
                              <a:off x="5023614" y="1476220"/>
                              <a:ext cx="80469" cy="277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 rot="13422697">
                              <a:off x="5171538" y="1531895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 rot="16486796">
                              <a:off x="5128612" y="1572553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 rot="18880232">
                              <a:off x="5070206" y="1576660"/>
                              <a:ext cx="80489" cy="277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 rot="21415589">
                              <a:off x="5027739" y="1536836"/>
                              <a:ext cx="80507" cy="277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2" name="Group 192"/>
                        <wpg:cNvGrpSpPr/>
                        <wpg:grpSpPr>
                          <a:xfrm>
                            <a:off x="5592030" y="1505431"/>
                            <a:ext cx="485537" cy="489579"/>
                            <a:chOff x="5592030" y="1505431"/>
                            <a:chExt cx="485537" cy="489579"/>
                          </a:xfrm>
                        </wpg:grpSpPr>
                        <wps:wsp>
                          <wps:cNvPr id="193" name="Oval 193"/>
                          <wps:cNvSpPr/>
                          <wps:spPr>
                            <a:xfrm rot="18618547">
                              <a:off x="5653106" y="1571148"/>
                              <a:ext cx="362911" cy="363006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3167A9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Arc 194"/>
                          <wps:cNvSpPr/>
                          <wps:spPr>
                            <a:xfrm rot="16608007">
                              <a:off x="5590009" y="1507452"/>
                              <a:ext cx="489579" cy="485537"/>
                            </a:xfrm>
                            <a:prstGeom prst="arc">
                              <a:avLst>
                                <a:gd name="adj1" fmla="val 16200000"/>
                                <a:gd name="adj2" fmla="val 6521816"/>
                              </a:avLst>
                            </a:prstGeom>
                            <a:noFill/>
                            <a:ln w="12700" cap="flat" cmpd="sng" algn="ctr">
                              <a:solidFill>
                                <a:srgbClr val="F7911E"/>
                              </a:solidFill>
                              <a:prstDash val="sysDash"/>
                              <a:miter lim="800000"/>
                              <a:tailEnd type="triangle" w="sm" len="sm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ounded Rectangle 195"/>
                          <wps:cNvSpPr/>
                          <wps:spPr>
                            <a:xfrm rot="21155986">
                              <a:off x="5856691" y="1721316"/>
                              <a:ext cx="58117" cy="2001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ounded Rectangle 196"/>
                          <wps:cNvSpPr/>
                          <wps:spPr>
                            <a:xfrm rot="18804054">
                              <a:off x="5826617" y="169254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ounded Rectangle 197"/>
                          <wps:cNvSpPr/>
                          <wps:spPr>
                            <a:xfrm rot="16200000">
                              <a:off x="5782871" y="1690999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ounded Rectangle 198"/>
                          <wps:cNvSpPr/>
                          <wps:spPr>
                            <a:xfrm rot="13531193">
                              <a:off x="5751062" y="1725002"/>
                              <a:ext cx="58117" cy="2001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ounded Rectangle 199"/>
                          <wps:cNvSpPr/>
                          <wps:spPr>
                            <a:xfrm rot="13422697">
                              <a:off x="5857860" y="1765207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ounded Rectangle 200"/>
                          <wps:cNvSpPr/>
                          <wps:spPr>
                            <a:xfrm rot="16486796">
                              <a:off x="5826859" y="1794576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ounded Rectangle 201"/>
                          <wps:cNvSpPr/>
                          <wps:spPr>
                            <a:xfrm rot="18880232">
                              <a:off x="5784696" y="1797543"/>
                              <a:ext cx="58131" cy="2000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ounded Rectangle 202"/>
                          <wps:cNvSpPr/>
                          <wps:spPr>
                            <a:xfrm rot="21415589">
                              <a:off x="5754053" y="1768776"/>
                              <a:ext cx="58117" cy="2001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B5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C6BC29" id="Group 41" o:spid="_x0000_s1026" style="position:absolute;margin-left:0;margin-top:-.05pt;width:491.65pt;height:112.65pt;z-index:251667456;mso-position-horizontal-relative:margin" coordorigin="41,5641" coordsize="62103,14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">
                <v:line id="Straight Connector 42" o:spid="_x0000_s1027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GUhsMAAADbAAAADwAAAGRycy9kb3ducmV2LnhtbESP0WrCQBRE3wX/YbmCb7rRBCmpq5RC&#10;ofjQ0MQPuGavSWj2btzdavL33UKhj8PMnGH2x9H04k7Od5YVbNYJCOLa6o4bBefqbfUEwgdkjb1l&#10;UjCRh+NhPttjru2DP+lehkZECPscFbQhDLmUvm7JoF/bgTh6V+sMhihdI7XDR4SbXm6TZCcNdhwX&#10;WhzotaX6q/w2CiosxtuuyEhePq6Vnk4uTaeLUsvF+PIMItAY/sN/7XetINvC75f4A+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lIbDAAAA2wAAAA8AAAAAAAAAAAAA&#10;AAAAoQIAAGRycy9kb3ducmV2LnhtbFBLBQYAAAAABAAEAPkAAACRAwAAAAA=&#10;" strokecolor="#7f7f7f" strokeweight="1pt">
                  <v:stroke joinstyle="miter"/>
                </v:line>
                <v:group id="Group 43" o:spid="_x0000_s1028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oval id="Oval 44" o:spid="_x0000_s1029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6+/8UA&#10;AADbAAAADwAAAGRycy9kb3ducmV2LnhtbESPQWvCQBSE74X+h+UVems2WikhuoqtKIXQgokXb8/s&#10;Mwlm34bsauK/7xYKPQ4z8w2zWI2mFTfqXWNZwSSKQRCXVjdcKTgU25cEhPPIGlvLpOBODlbLx4cF&#10;ptoOvKdb7isRIOxSVFB736VSurImgy6yHXHwzrY36IPsK6l7HALctHIax2/SYMNhocaOPmoqL/nV&#10;KMDd8H4v4m+aDlly/DoXmd28npR6fhrXcxCeRv8f/mt/agWzGfx+C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r7/xQAAANsAAAAPAAAAAAAAAAAAAAAAAJgCAABkcnMv&#10;ZG93bnJldi54bWxQSwUGAAAAAAQABAD1AAAAigMAAAAA&#10;" filled="f" strokecolor="#3167a9" strokeweight="1.5pt">
                    <v:stroke joinstyle="miter"/>
                  </v:oval>
                  <v:roundrect id="Rounded Rectangle 45" o:spid="_x0000_s1030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GcsMA&#10;AADbAAAADwAAAGRycy9kb3ducmV2LnhtbESPQWsCMRSE70L/Q3gFbzXbUlvdGkVahV7VIh7fbl6z&#10;WzcvSxJ19dc3guBxmJlvmMmss404kg+1YwXPgwwEcel0zUbBz2b5NAIRIrLGxjEpOFOA2fShN8Fc&#10;uxOv6LiORiQIhxwVVDG2uZShrMhiGLiWOHm/zluMSXojtcdTgttGvmTZm7RYc1qosKXPisr9+mAT&#10;Zfh+KfZfi6zYFduxN978GTlXqv/YzT9AROriPXxrf2sFr0O4fkk/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BGcs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46" o:spid="_x0000_s1031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ZorcIA&#10;AADbAAAADwAAAGRycy9kb3ducmV2LnhtbESPQWsCMRSE7wX/Q3hCbzVrKbKuRlGp0lupevD42Dw3&#10;i5uXdRM1++9NodDjMDPfMPNltI24U+drxwrGowwEcel0zZWC42H7loPwAVlj45gU9ORhuRi8zLHQ&#10;7sE/dN+HSiQI+wIVmBDaQkpfGrLoR64lTt7ZdRZDkl0ldYePBLeNfM+yibRYc1ow2NLGUHnZ36yC&#10;fD397Df52uh4irzqv/017LxSr8O4moEIFMN/+K/9pRV8TOD3S/o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9mit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47" o:spid="_x0000_s1032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/ncIA&#10;AADbAAAADwAAAGRycy9kb3ducmV2LnhtbESP0YrCMBRE3wX/IVzBtzVVF5WuUVQUFmEFXT/gbnO3&#10;KTY3pYm2/r0RBB+HmTnDzJetLcWNal84VjAcJCCIM6cLzhWcf3cfMxA+IGssHZOCO3lYLrqdOaba&#10;NXyk2ynkIkLYp6jAhFClUvrMkEU/cBVx9P5dbTFEWedS19hEuC3lKEkm0mLBccFgRRtD2eV0tQrG&#10;f+vmvP9ZHfKJ3VIY6ZlpG69Uv9euvkAEasM7/Gp/awWfU3h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D+d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48" o:spid="_x0000_s1033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G3VcAA&#10;AADbAAAADwAAAGRycy9kb3ducmV2LnhtbERPy4rCMBTdD/gP4QruxtQHg1RTEUGcWYhYFVxemmtb&#10;mtyUJqP17ycLYZaH816te2vEgzpfO1YwGScgiAunay4VXM67zwUIH5A1Gsek4EUe1tngY4Wpdk8+&#10;0SMPpYgh7FNUUIXQplL6oiKLfuxa4sjdXWcxRNiVUnf4jOHWyGmSfEmLNceGClvaVlQ0+a9VcKvb&#10;wzXhYj89zszrZ4GmuZx2So2G/WYJIlAf/sVv97dWMI9j45f4A2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G3Vc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49" o:spid="_x0000_s1034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Un38MA&#10;AADbAAAADwAAAGRycy9kb3ducmV2LnhtbESPQUsDMRSE70L/Q3gFbzbbVNSuTYsKggcvrYL09ti8&#10;bhaTlzSJ7frvjSB4HGbmG2a1Gb0TJ0p5CKxhPmtAEHfBDNxreH97vroDkQuyQReYNHxThs16crHC&#10;1oQzb+m0K72oEM4tarClxFbK3FnymGchElfvEJLHUmXqpUl4rnDvpGqaG+lx4LpgMdKTpe5z9+U1&#10;vO6zWyzShz06pQ4qxi3fqketL6fjwz2IQmP5D/+1X4yG6yX8fq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Un38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0" o:spid="_x0000_s1035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EY7r8A&#10;AADbAAAADwAAAGRycy9kb3ducmV2LnhtbERPzYrCMBC+C75DGMGbproopWsq7sKC7EFQ9wGGZmxr&#10;m0lJosa33xwEjx/f/2YbTS/u5HxrWcFinoEgrqxuuVbwd/6Z5SB8QNbYWyYFT/KwLcejDRbaPvhI&#10;91OoRQphX6CCJoShkNJXDRn0czsQJ+5incGQoKuldvhI4aaXyyxbS4Mtp4YGB/puqOpON6Pgil8u&#10;9sdc/h4OcbX+6KpY73OlppO4+wQRKIa3+OXeawWrtD59S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QRjuvwAAANsAAAAPAAAAAAAAAAAAAAAAAJgCAABkcnMvZG93bnJl&#10;di54bWxQSwUGAAAAAAQABAD1AAAAhAMAAAAA&#10;" fillcolor="#ffb500" stroked="f" strokeweight="1pt">
                    <v:stroke joinstyle="miter"/>
                  </v:roundrect>
                  <v:roundrect id="Rounded Rectangle 51" o:spid="_x0000_s1036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lqr8A&#10;AADbAAAADwAAAGRycy9kb3ducmV2LnhtbESPzQrCMBCE74LvEFbwpqmKItUoIgpePPjzAEuztsVm&#10;U5JYq09vBMHjMDPfMMt1ayrRkPOlZQWjYQKCOLO65FzB9bIfzEH4gKyxskwKXuRhvep2lphq++QT&#10;NeeQiwhhn6KCIoQ6ldJnBRn0Q1sTR+9mncEQpculdviMcFPJcZLMpMGS40KBNW0Lyu7nh1FwyN9N&#10;spuMd3y0l+Oj2rhrdnJK9XvtZgEiUBv+4V/7oBVMR/D9En+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iWWqvwAAANsAAAAPAAAAAAAAAAAAAAAAAJgCAABkcnMvZG93bnJl&#10;di54bWxQSwUGAAAAAAQABAD1AAAAhAMAAAAA&#10;" fillcolor="#ffb500" stroked="f" strokeweight="1pt">
                    <v:stroke joinstyle="miter"/>
                  </v:roundrect>
                  <v:roundrect id="Rounded Rectangle 52" o:spid="_x0000_s1037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XycMA&#10;AADbAAAADwAAAGRycy9kb3ducmV2LnhtbESPQWvCQBSE70L/w/IKXoJuVCwmukopCL1JtdAeH9ln&#10;Nm32bcg+Nf77bqHQ4zAz3zCb3eBbdaU+NoENzKY5KOIq2IZrA++n/WQFKgqyxTYwGbhThN32YbTB&#10;0oYbv9H1KLVKEI4lGnAiXal1rBx5jNPQESfvHHqPkmRfa9vjLcF9q+d5/qQ9NpwWHHb04qj6Pl68&#10;gQEP/v5ZySIrvj722SwrCteJMePH4XkNSmiQ//Bf+9UaWM7h90v6AXr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ZXycMAAADbAAAADwAAAAAAAAAAAAAAAACYAgAAZHJzL2Rv&#10;d25yZXYueG1sUEsFBgAAAAAEAAQA9QAAAIgDAAAAAA==&#10;" fillcolor="#ffb500" stroked="f" strokeweight="1pt">
                    <v:stroke joinstyle="miter"/>
                  </v:roundrect>
                </v:group>
                <v:group id="Group 53" o:spid="_x0000_s1038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oval id="Oval 54" o:spid="_x0000_s1039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K6cQA&#10;AADbAAAADwAAAGRycy9kb3ducmV2LnhtbESP3YrCMBSE7wXfIRxhbxZNFRWtRhFlQVgR/AG9PDTH&#10;tticlCa23bffLCx4OczMN8xy3ZpC1FS53LKC4SACQZxYnXOq4Hr56s9AOI+ssbBMCn7IwXrV7Swx&#10;1rbhE9Vnn4oAYRejgsz7MpbSJRkZdANbEgfvYSuDPsgqlbrCJsBNIUdRNJUGcw4LGZa0zSh5nl9G&#10;QbNPj9++dnP+vL2a+2E3rouhVeqj124WIDy1/h3+b++1gskY/r6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1yunEAAAA2wAAAA8AAAAAAAAAAAAAAAAAmAIAAGRycy9k&#10;b3ducmV2LnhtbFBLBQYAAAAABAAEAPUAAACJAwAAAAA=&#10;" fillcolor="window" strokecolor="#3167a9" strokeweight="1.5pt">
                    <v:stroke joinstyle="miter"/>
                  </v:oval>
                  <v:shape id="Arc 55" o:spid="_x0000_s1040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XF8UA&#10;AADbAAAADwAAAGRycy9kb3ducmV2LnhtbESPzWrCQBSF94LvMNxCN6ITK9GSOoqUqlVXRhdd3mZu&#10;k2DmTsiMGt/eEQouD+fn40znranEhRpXWlYwHEQgiDOrS84VHA/L/jsI55E1VpZJwY0czGfdzhQT&#10;ba+8p0vqcxFG2CWooPC+TqR0WUEG3cDWxMH7s41BH2STS93gNYybSr5F0VgaLDkQCqzps6DslJ5N&#10;4G4nv8eq1/sp0+VoF32t481qHSv1+tIuPkB4av0z/N/+1griG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RcXxQAAANsAAAAPAAAAAAAAAAAAAAAAAJgCAABkcnMv&#10;ZG93bnJldi54bWxQSwUGAAAAAAQABAD1AAAAigMAAAAA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  <v:stroke dashstyle="3 1" endarrow="block" endarrowwidth="narrow" endarrowlength="short" joinstyle="miter"/>
                    <v:path arrowok="t" o:connecttype="custom" o:connectlocs="346268,0;662724,203955;600708,576179;236117,668799" o:connectangles="0,0,0,0"/>
                  </v:shape>
                  <v:roundrect id="Rounded Rectangle 56" o:spid="_x0000_s1041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tO2MIA&#10;AADbAAAADwAAAGRycy9kb3ducmV2LnhtbESPQWsCMRSE7wX/Q3iCt5pV0OpqFLEWetUW8fh288yu&#10;bl6WJNVtf70pFHocZuYbZrnubCNu5EPtWMFomIEgLp2u2Sj4/Hh7noEIEVlj45gUfFOA9ar3tMRc&#10;uzvv6XaIRiQIhxwVVDG2uZShrMhiGLqWOHln5y3GJL2R2uM9wW0jx1k2lRZrTgsVtrStqLwevmyi&#10;TF5+iuvrLitOxXHujTcXIzdKDfrdZgEiUhf/w3/td61gMoXf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07Y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57" o:spid="_x0000_s1042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b68MA&#10;AADbAAAADwAAAGRycy9kb3ducmV2LnhtbESPT2sCMRTE7wW/Q3hCbzVrwXZdjaJiS2/FPwePj81z&#10;s7h5WTepZr99Uyh4HGbmN8x8GW0jbtT52rGC8SgDQVw6XXOl4Hj4eMlB+ICssXFMCnrysFwMnuZY&#10;aHfnHd32oRIJwr5ABSaEtpDSl4Ys+pFriZN3dp3FkGRXSd3hPcFtI1+z7E1arDktGGxpY6i87H+s&#10;gnw93fabfG10PEVe9d/+Gj69Us/DuJqBCBTDI/zf/tIKJu/w9y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Nb68MAAADb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58" o:spid="_x0000_s1043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I9Mr4A&#10;AADbAAAADwAAAGRycy9kb3ducmV2LnhtbERPy4rCMBTdD/gP4QruxlRlRKpRVBRkQMHHB1yba1Ns&#10;bkoTbf17sxBcHs57tmhtKZ5U+8KxgkE/AUGcOV1wruBy3v5OQPiArLF0TApe5GEx7/zMMNWu4SM9&#10;TyEXMYR9igpMCFUqpc8MWfR9VxFH7uZqiyHCOpe6xiaG21IOk2QsLRYcGwxWtDaU3U8Pq2B0XTWX&#10;//3ykI/thsJQT0zbeKV63XY5BRGoDV/xx73TCv7i2Pgl/g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SPTK+AAAA2wAAAA8AAAAAAAAAAAAAAAAAmAIAAGRycy9kb3ducmV2&#10;LnhtbFBLBQYAAAAABAAEAPUAAACDAwAAAAA=&#10;" fillcolor="#ffb500" stroked="f" strokeweight="1pt">
                    <v:stroke joinstyle="miter"/>
                  </v:roundrect>
                  <v:roundrect id="Rounded Rectangle 59" o:spid="_x0000_s1044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E8IA&#10;AADbAAAADwAAAGRycy9kb3ducmV2LnhtbESPT4vCMBTE7wt+h/AEb2uq4qLVKCKIelgW/4HHR/Ns&#10;i8lLaaLWb78RBI/DzPyGmc4ba8Sdal86VtDrJiCIM6dLzhUcD6vvEQgfkDUax6TgSR7ms9bXFFPt&#10;Hryj+z7kIkLYp6igCKFKpfRZQRZ911XE0bu42mKIss6lrvER4dbIfpL8SIslx4UCK1oWlF33N6vg&#10;XFa/p4Szdf9vYJ7bEZrrcbdSqtNuFhMQgZrwCb/bG61gOIbXl/g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IQT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0" o:spid="_x0000_s1045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rSIsAA&#10;AADbAAAADwAAAGRycy9kb3ducmV2LnhtbERPTUsDMRC9C/6HMII3N2sKraxNixYED17aCuJt2Ew3&#10;i8kkJmm7/ntzKPT4eN/L9eSdOFHKY2ANj00LgrgPZuRBw+f+7eEJRC7IBl1g0vBHGdar25sldiac&#10;eUunXRlEDeHcoQZbSuykzL0lj7kJkbhyh5A8lgrTIE3Ccw33Tqq2nUuPI9cGi5E2lvqf3dFr+PjO&#10;bjZLX/bXKXVQMW55oV61vr+bXp5BFJrKVXxxvxsN87q+fq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rSIsAAAADb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61" o:spid="_x0000_s1046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3yMIA&#10;AADbAAAADwAAAGRycy9kb3ducmV2LnhtbESP3YrCMBSE74V9h3AWvNNUF0vpGsVdWBAvBH8e4NCc&#10;bavNSUmixrc3guDlMDPfMPNlNJ24kvOtZQWTcQaCuLK65VrB8fA3KkD4gKyxs0wK7uRhufgYzLHU&#10;9sY7uu5DLRKEfYkKmhD6UkpfNWTQj21PnLx/6wyGJF0ttcNbgptOTrMslwZbTgsN9vTbUHXeX4yC&#10;E/642O0Kudlu4yz/OlexXhdKDT/j6htEoBje4Vd7rRXkE3h+S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XfIwgAAANsAAAAPAAAAAAAAAAAAAAAAAJgCAABkcnMvZG93&#10;bnJldi54bWxQSwUGAAAAAAQABAD1AAAAhwMAAAAA&#10;" fillcolor="#ffb500" stroked="f" strokeweight="1pt">
                    <v:stroke joinstyle="miter"/>
                  </v:roundrect>
                  <v:roundrect id="Rounded Rectangle 62" o:spid="_x0000_s1047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xYL8A&#10;AADbAAAADwAAAGRycy9kb3ducmV2LnhtbESPzQrCMBCE74LvEFbwpqkVRKpRRBS8ePDnAZZmbYvN&#10;piSxVp/eCILHYWa+YZbrztSiJecrywom4wQEcW51xYWC62U/moPwAVljbZkUvMjDetXvLTHT9skn&#10;as+hEBHCPkMFZQhNJqXPSzLox7Yhjt7NOoMhSldI7fAZ4aaWaZLMpMGK40KJDW1Lyu/nh1FwKN5t&#10;spumOz7ay/FRb9w1PzmlhoNuswARqAv/8K990ApmKXy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NzFgvwAAANsAAAAPAAAAAAAAAAAAAAAAAJgCAABkcnMvZG93bnJl&#10;di54bWxQSwUGAAAAAAQABAD1AAAAhAMAAAAA&#10;" fillcolor="#ffb500" stroked="f" strokeweight="1pt">
                    <v:stroke joinstyle="miter"/>
                  </v:roundrect>
                  <v:roundrect id="Rounded Rectangle 63" o:spid="_x0000_s1048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Y478MA&#10;AADbAAAADwAAAGRycy9kb3ducmV2LnhtbESPQWvCQBSE74X+h+UVvIS6UUGa6CqlIPQmtUJ7fGSf&#10;2Wj2bci+avz3bkHwOMzMN8xyPfhWnamPTWADk3EOirgKtuHawP578/oGKgqyxTYwGbhShPXq+WmJ&#10;pQ0X/qLzTmqVIBxLNOBEulLrWDnyGMehI07eIfQeJcm+1rbHS4L7Vk/zfK49NpwWHHb04ag67f68&#10;gQG3/vpbySwrjj+bbJIVhevEmNHL8L4AJTTII3xvf1oD8xn8f0k/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Y478MAAADbAAAADwAAAAAAAAAAAAAAAACYAgAAZHJzL2Rv&#10;d25yZXYueG1sUEsFBgAAAAAEAAQA9QAAAIgDAAAAAA==&#10;" fillcolor="#ffb500" stroked="f" strokeweight="1pt">
                    <v:stroke joinstyle="miter"/>
                  </v:roundrect>
                </v:group>
                <v:group id="Group 192" o:spid="_x0000_s1049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oval id="Oval 193" o:spid="_x0000_s1050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Ro8MA&#10;AADcAAAADwAAAGRycy9kb3ducmV2LnhtbERPTWvCQBC9C/0PyxR6003TYmvqKioKrTfTIvQ2Zsck&#10;NTsbdleN/94tCN7m8T5nPO1MI07kfG1ZwfMgAUFcWF1zqeDne9V/B+EDssbGMim4kIfp5KE3xkzb&#10;M2/olIdSxBD2GSqoQmgzKX1RkUE/sC1x5PbWGQwRulJqh+cYbhqZJslQGqw5NlTY0qKi4pAfjYJ0&#10;/mV//96K9Pi62yxLk7rtfr1T6umxm32ACNSFu/jm/tRx/ugF/p+JF8j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XRo8MAAADcAAAADwAAAAAAAAAAAAAAAACYAgAAZHJzL2Rv&#10;d25yZXYueG1sUEsFBgAAAAAEAAQA9QAAAIgDAAAAAA==&#10;" fillcolor="window" strokecolor="#3167a9" strokeweight="1.5pt">
                    <v:stroke joinstyle="miter"/>
                  </v:oval>
                  <v:shape id="Arc 194" o:spid="_x0000_s1051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eGcMA&#10;AADcAAAADwAAAGRycy9kb3ducmV2LnhtbERP32vCMBB+F/Y/hBv4punGlK0aZQhj4mCiVXw9mltb&#10;bC5dEm3dX78Igm/38f286bwztTiT85VlBU/DBARxbnXFhYJd9jF4BeEDssbaMim4kIf57KE3xVTb&#10;ljd03oZCxBD2KSooQ2hSKX1ekkE/tA1x5H6sMxgidIXUDtsYbmr5nCRjabDi2FBiQ4uS8uP2ZBSc&#10;Vnj8blpeXDI/yv5+D1/rz71Tqv/YvU9ABOrCXXxzL3Wc//YC12fiB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OeGcMAAADcAAAADwAAAAAAAAAAAAAAAACYAgAAZHJzL2Rv&#10;d25yZXYueG1sUEsFBgAAAAAEAAQA9QAAAIg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  <v:stroke dashstyle="3 1" endarrow="block" endarrowwidth="narrow" endarrowlength="short" joinstyle="miter"/>
                    <v:path arrowok="t" o:connecttype="custom" o:connectlocs="244789,0;468514,144245;424685,407409;166901,472921" o:connectangles="0,0,0,0"/>
                  </v:shape>
                  <v:roundrect id="Rounded Rectangle 195" o:spid="_x0000_s1052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uZsQA&#10;AADcAAAADwAAAGRycy9kb3ducmV2LnhtbESPQWsCMRCF74X+hzAFb262glZXo0it0GttEY+zmzG7&#10;upksSapbf31TEHqb4b33zZvFqretuJAPjWMFz1kOgrhyumGj4OtzO5yCCBFZY+uYFPxQgNXy8WGB&#10;hXZX/qDLLhqRIBwKVFDH2BVShqomiyFzHXHSjs5bjGn1RmqP1wS3rRzl+URabDhdqLGj15qq8+7b&#10;Jsr45VaeN295eSj3M2+8ORm5Vmrw1K/nICL18d98T7/rVH82hr9n0gR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LmbEAAAA3AAAAA8AAAAAAAAAAAAAAAAAmAIAAGRycy9k&#10;b3ducmV2LnhtbFBLBQYAAAAABAAEAPUAAACJAwAAAAA=&#10;" fillcolor="#ffb500" stroked="f" strokeweight="1pt">
                    <v:stroke joinstyle="miter"/>
                  </v:roundrect>
                  <v:roundrect id="Rounded Rectangle 196" o:spid="_x0000_s1053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67MAA&#10;AADcAAAADwAAAGRycy9kb3ducmV2LnhtbERPPW/CMBDdkfgP1iF1A4cOKKQYBIhW3RDQoeMpvsYR&#10;8TnELjj/HiMhsd3T+7zFKtpGXKnztWMF00kGgrh0uuZKwc/pc5yD8AFZY+OYFPTkYbUcDhZYaHfj&#10;A12PoRIphH2BCkwIbSGlLw1Z9BPXEifuz3UWQ4JdJXWHtxRuG/meZTNpsebUYLClraHyfPy3CvLN&#10;fNdv843R8Tfyut/7S/jySr2N4voDRKAYXuKn+1un+fMZPJ5JF8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h67MAAAADcAAAADwAAAAAAAAAAAAAAAACYAgAAZHJzL2Rvd25y&#10;ZXYueG1sUEsFBgAAAAAEAAQA9QAAAIUDAAAAAA==&#10;" fillcolor="#ffb500" stroked="f" strokeweight="1pt">
                    <v:stroke joinstyle="miter"/>
                  </v:roundrect>
                  <v:roundrect id="Rounded Rectangle 197" o:spid="_x0000_s1054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h/w8EA&#10;AADcAAAADwAAAGRycy9kb3ducmV2LnhtbERP24rCMBB9X/Afwgi+aaqCul2jqCiIsIKXD5htZpti&#10;MylNtPXvjbCwb3M415kvW1uKB9W+cKxgOEhAEGdOF5wruF52/RkIH5A1lo5JwZM8LBedjzmm2jV8&#10;osc55CKGsE9RgQmhSqX0mSGLfuAq4sj9utpiiLDOpa6xieG2lKMkmUiLBccGgxVtDGW3890qGP+s&#10;m+vhe3XMJ3ZLYaRnpm28Ur1uu/oCEagN/+I/917H+Z9TeD8TL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4f8PBAAAA3AAAAA8AAAAAAAAAAAAAAAAAmAIAAGRycy9kb3du&#10;cmV2LnhtbFBLBQYAAAAABAAEAPUAAACGAwAAAAA=&#10;" fillcolor="#ffb500" stroked="f" strokeweight="1pt">
                    <v:stroke joinstyle="miter"/>
                  </v:roundrect>
                  <v:roundrect id="Rounded Rectangle 198" o:spid="_x0000_s1055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tHcUA&#10;AADcAAAADwAAAGRycy9kb3ducmV2LnhtbESPT2vCQBDF7wW/wzJCb3WjhaIxGxFB2h5K8R94HLJj&#10;EtydDdmtxm/fORR6m+G9ee83xWrwTt2oj21gA9NJBoq4Crbl2sDxsH2Zg4oJ2aILTAYeFGFVjp4K&#10;zG24845u+1QrCeGYo4EmpS7XOlYNeYyT0BGLdgm9xyRrX2vb413CvdOzLHvTHluWhgY72jRUXfc/&#10;3sC57b5OGVfvs+9X9/ico7sed1tjnsfDegkq0ZD+zX/XH1bwF0Irz8gEu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u0dxQAAANwAAAAPAAAAAAAAAAAAAAAAAJgCAABkcnMv&#10;ZG93bnJldi54bWxQSwUGAAAAAAQABAD1AAAAigMAAAAA&#10;" fillcolor="#ffb500" stroked="f" strokeweight="1pt">
                    <v:stroke joinstyle="miter"/>
                  </v:roundrect>
                  <v:roundrect id="Rounded Rectangle 199" o:spid="_x0000_s1056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CiMEA&#10;AADcAAAADwAAAGRycy9kb3ducmV2LnhtbERPTUsDMRC9C/0PYQrebLYpqF2blioIHry0CuJt2Ew3&#10;S5NJmsR2/fdGELzN433OajN6J86U8hBYw3zWgCDughm41/D+9nxzDyIXZIMuMGn4pgyb9eRqha0J&#10;F97ReV96UUM4t6jBlhJbKXNnyWOehUhcuUNIHkuFqZcm4aWGeydV09xKjwPXBouRnix1x/2X1/D6&#10;md1ikT7sySl1UDHu+E49an09HbcPIAqN5V/8534xdf5yCb/P1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zgojBAAAA3AAAAA8AAAAAAAAAAAAAAAAAmAIAAGRycy9kb3du&#10;cmV2LnhtbFBLBQYAAAAABAAEAPUAAACGAwAAAAA=&#10;" fillcolor="#ffb500" stroked="f" strokeweight="1pt">
                    <v:stroke joinstyle="miter"/>
                  </v:roundrect>
                  <v:roundrect id="Rounded Rectangle 200" o:spid="_x0000_s1057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pk8MA&#10;AADcAAAADwAAAGRycy9kb3ducmV2LnhtbESPUWvCMBSF34X9h3AHe9N0G5NSjTKFgfhQqPoDLs21&#10;rTY3Jcna7N+bwWCPh3POdzjrbTS9GMn5zrKC10UGgri2uuNGweX8Nc9B+ICssbdMCn7Iw3bzNFtj&#10;oe3EFY2n0IgEYV+ggjaEoZDS1y0Z9As7ECfvap3BkKRrpHY4Jbjp5VuWLaXBjtNCiwPtW6rvp2+j&#10;4IY7F/sql8eyjB/L93sdm0Ou1Mtz/FyBCBTDf/ivfdAKEhF+z6Qj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ipk8MAAADcAAAADwAAAAAAAAAAAAAAAACYAgAAZHJzL2Rv&#10;d25yZXYueG1sUEsFBgAAAAAEAAQA9QAAAIgDAAAAAA==&#10;" fillcolor="#ffb500" stroked="f" strokeweight="1pt">
                    <v:stroke joinstyle="miter"/>
                  </v:roundrect>
                  <v:roundrect id="Rounded Rectangle 201" o:spid="_x0000_s1058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DuMEA&#10;AADcAAAADwAAAGRycy9kb3ducmV2LnhtbESPzarCMBSE94LvEI7gThMrXC7VKCIKblz48wCH5tgW&#10;m5OSxFp9eiNcuMthZr5hluveNqIjH2rHGmZTBYK4cKbmUsP1sp/8gggR2WDjmDS8KMB6NRwsMTfu&#10;ySfqzrEUCcIhRw1VjG0uZSgqshimriVO3s15izFJX0rj8ZngtpGZUj/SYs1pocKWthUV9/PDajiU&#10;707t5tmOj+5yfDQbfy1OXuvxqN8sQETq43/4r30wGjI1g++Zd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0A7jBAAAA3AAAAA8AAAAAAAAAAAAAAAAAmAIAAGRycy9kb3du&#10;cmV2LnhtbFBLBQYAAAAABAAEAPUAAACGAwAAAAA=&#10;" fillcolor="#ffb500" stroked="f" strokeweight="1pt">
                    <v:stroke joinstyle="miter"/>
                  </v:roundrect>
                  <v:roundrect id="Rounded Rectangle 202" o:spid="_x0000_s1059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dMcQA&#10;AADcAAAADwAAAGRycy9kb3ducmV2LnhtbESPQWvCQBSE74X+h+UJvQTdmEJpoquUgtBbqRba4yP7&#10;zEazb0P2VeO/7wqCx2FmvmGW69F36kRDbAMbmM9yUMR1sC03Br53m+krqCjIFrvAZOBCEdarx4cl&#10;Vjac+YtOW2lUgnCs0IAT6SutY+3IY5yFnjh5+zB4lCSHRtsBzwnuO13k+Yv22HJacNjTu6P6uP3z&#10;Bkb89JffWp6z8vCzyeZZWbpejHmajG8LUEKj3MO39oc1UOQFXM+kI6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RXTHEAAAA3AAAAA8AAAAAAAAAAAAAAAAAmAIAAGRycy9k&#10;b3ducmV2LnhtbFBLBQYAAAAABAAEAPUAAACJAwAAAAA=&#10;" fillcolor="#ffb500" stroked="f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</w:ins>
  </w:p>
  <w:p w:rsidR="003D240F" w:rsidRDefault="00266D74" w:rsidP="003D240F">
    <w:pPr>
      <w:pStyle w:val="zBrandingOwner"/>
      <w:rPr>
        <w:ins w:id="890" w:author="momna ali" w:date="2018-10-22T09:59:00Z"/>
      </w:rPr>
    </w:pPr>
    <w:customXmlInsRangeStart w:id="891" w:author="momna ali" w:date="2018-10-22T09:59:00Z"/>
    <w:sdt>
      <w:sdtPr>
        <w:alias w:val="Doc Entity"/>
        <w:tag w:val="Doc Entity"/>
        <w:id w:val="420841696"/>
        <w:placeholder>
          <w:docPart w:val="4DA240813C6F414889DDE71CFC7ED536"/>
        </w:placeholder>
        <w15:color w:val="000000"/>
        <w15:appearance w15:val="hidden"/>
        <w:text w:multiLine="1"/>
      </w:sdtPr>
      <w:sdtEndPr/>
      <w:sdtContent>
        <w:customXmlInsRangeEnd w:id="891"/>
        <w:ins w:id="892" w:author="momna ali" w:date="2018-10-22T09:59:00Z">
          <w:r w:rsidR="003D240F">
            <w:t>Qualcomm Technologies, Inc.</w:t>
          </w:r>
        </w:ins>
        <w:customXmlInsRangeStart w:id="893" w:author="momna ali" w:date="2018-10-22T09:59:00Z"/>
      </w:sdtContent>
    </w:sdt>
    <w:customXmlInsRangeEnd w:id="893"/>
  </w:p>
  <w:p w:rsidR="003D240F" w:rsidRDefault="003D24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5F44"/>
    <w:multiLevelType w:val="multilevel"/>
    <w:tmpl w:val="0FC0775A"/>
    <w:lvl w:ilvl="0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5B9BD5" w:themeColor="accen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1B0C50"/>
    <w:multiLevelType w:val="hybridMultilevel"/>
    <w:tmpl w:val="F018637C"/>
    <w:lvl w:ilvl="0" w:tplc="C0ECB8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2DFF"/>
    <w:multiLevelType w:val="multilevel"/>
    <w:tmpl w:val="92F675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288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66E2486"/>
    <w:multiLevelType w:val="hybridMultilevel"/>
    <w:tmpl w:val="A014BF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70709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D1B5E9C"/>
    <w:multiLevelType w:val="hybridMultilevel"/>
    <w:tmpl w:val="8B34CF8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76E5274"/>
    <w:multiLevelType w:val="multilevel"/>
    <w:tmpl w:val="B8F2CDE8"/>
    <w:name w:val="Table Bullets5"/>
    <w:lvl w:ilvl="0">
      <w:start w:val="1"/>
      <w:numFmt w:val="bullet"/>
      <w:lvlRestart w:val="0"/>
      <w:pStyle w:val="TU-Table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pStyle w:val="TU2-TableBullet2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pStyle w:val="TU3-TableBullet3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pStyle w:val="TU4-TableBullet4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 w15:restartNumberingAfterBreak="0">
    <w:nsid w:val="2A97280A"/>
    <w:multiLevelType w:val="hybridMultilevel"/>
    <w:tmpl w:val="855EFA44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8" w15:restartNumberingAfterBreak="0">
    <w:nsid w:val="30C40162"/>
    <w:multiLevelType w:val="multilevel"/>
    <w:tmpl w:val="33D24AB6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 w:hint="default"/>
        <w:b w:val="0"/>
        <w:i w:val="0"/>
        <w:sz w:val="18"/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46D0417"/>
    <w:multiLevelType w:val="hybridMultilevel"/>
    <w:tmpl w:val="0846D7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EB2685C"/>
    <w:multiLevelType w:val="multilevel"/>
    <w:tmpl w:val="B16E70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64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9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2160"/>
      </w:pPr>
      <w:rPr>
        <w:rFonts w:hint="default"/>
      </w:rPr>
    </w:lvl>
  </w:abstractNum>
  <w:abstractNum w:abstractNumId="11" w15:restartNumberingAfterBreak="0">
    <w:nsid w:val="3EF461BF"/>
    <w:multiLevelType w:val="hybridMultilevel"/>
    <w:tmpl w:val="6DAA9110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2" w15:restartNumberingAfterBreak="0">
    <w:nsid w:val="3F776A2F"/>
    <w:multiLevelType w:val="hybridMultilevel"/>
    <w:tmpl w:val="CE04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87FA7"/>
    <w:multiLevelType w:val="hybridMultilevel"/>
    <w:tmpl w:val="52F2979C"/>
    <w:lvl w:ilvl="0" w:tplc="04090005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 w15:restartNumberingAfterBreak="0">
    <w:nsid w:val="44843BE3"/>
    <w:multiLevelType w:val="hybridMultilevel"/>
    <w:tmpl w:val="7D2A4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24C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6643C6E"/>
    <w:multiLevelType w:val="hybridMultilevel"/>
    <w:tmpl w:val="2EDE6E0E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7" w15:restartNumberingAfterBreak="0">
    <w:nsid w:val="49D359F6"/>
    <w:multiLevelType w:val="hybridMultilevel"/>
    <w:tmpl w:val="BE0EB5C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510B58F7"/>
    <w:multiLevelType w:val="hybridMultilevel"/>
    <w:tmpl w:val="8408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8596C"/>
    <w:multiLevelType w:val="multilevel"/>
    <w:tmpl w:val="EA3487E2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asciiTheme="minorBidi" w:hAnsiTheme="minorBidi" w:cstheme="minorBidi" w:hint="default"/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</w:rPr>
    </w:lvl>
  </w:abstractNum>
  <w:abstractNum w:abstractNumId="20" w15:restartNumberingAfterBreak="0">
    <w:nsid w:val="5B7F5407"/>
    <w:multiLevelType w:val="hybridMultilevel"/>
    <w:tmpl w:val="B6E88E4E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1" w15:restartNumberingAfterBreak="0">
    <w:nsid w:val="62DB3F7F"/>
    <w:multiLevelType w:val="hybridMultilevel"/>
    <w:tmpl w:val="42C62A9A"/>
    <w:lvl w:ilvl="0" w:tplc="DD72DD26">
      <w:start w:val="1"/>
      <w:numFmt w:val="decimal"/>
      <w:lvlText w:val="%1."/>
      <w:lvlJc w:val="left"/>
      <w:pPr>
        <w:ind w:left="63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D381F"/>
    <w:multiLevelType w:val="hybridMultilevel"/>
    <w:tmpl w:val="9D96F5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69FF2DEE"/>
    <w:multiLevelType w:val="hybridMultilevel"/>
    <w:tmpl w:val="8EC0D4DC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4" w15:restartNumberingAfterBreak="0">
    <w:nsid w:val="6C831F80"/>
    <w:multiLevelType w:val="hybridMultilevel"/>
    <w:tmpl w:val="50D8D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362C1"/>
    <w:multiLevelType w:val="hybridMultilevel"/>
    <w:tmpl w:val="1E642524"/>
    <w:lvl w:ilvl="0" w:tplc="7F66FAAC">
      <w:start w:val="3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 w15:restartNumberingAfterBreak="0">
    <w:nsid w:val="708035BE"/>
    <w:multiLevelType w:val="hybridMultilevel"/>
    <w:tmpl w:val="FFB2E43C"/>
    <w:lvl w:ilvl="0" w:tplc="F0AA6EB8">
      <w:start w:val="3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72447DA0"/>
    <w:multiLevelType w:val="hybridMultilevel"/>
    <w:tmpl w:val="C43E311A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8" w15:restartNumberingAfterBreak="0">
    <w:nsid w:val="73BB1B84"/>
    <w:multiLevelType w:val="hybridMultilevel"/>
    <w:tmpl w:val="CF30EFFA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9" w15:restartNumberingAfterBreak="0">
    <w:nsid w:val="7CB32A8D"/>
    <w:multiLevelType w:val="hybridMultilevel"/>
    <w:tmpl w:val="16143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4"/>
  </w:num>
  <w:num w:numId="5">
    <w:abstractNumId w:val="15"/>
  </w:num>
  <w:num w:numId="6">
    <w:abstractNumId w:val="18"/>
  </w:num>
  <w:num w:numId="7">
    <w:abstractNumId w:val="22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  <w:num w:numId="12">
    <w:abstractNumId w:val="24"/>
  </w:num>
  <w:num w:numId="13">
    <w:abstractNumId w:val="13"/>
  </w:num>
  <w:num w:numId="14">
    <w:abstractNumId w:val="27"/>
  </w:num>
  <w:num w:numId="15">
    <w:abstractNumId w:val="23"/>
  </w:num>
  <w:num w:numId="16">
    <w:abstractNumId w:val="7"/>
  </w:num>
  <w:num w:numId="17">
    <w:abstractNumId w:val="11"/>
  </w:num>
  <w:num w:numId="18">
    <w:abstractNumId w:val="20"/>
  </w:num>
  <w:num w:numId="19">
    <w:abstractNumId w:val="17"/>
  </w:num>
  <w:num w:numId="20">
    <w:abstractNumId w:val="14"/>
  </w:num>
  <w:num w:numId="21">
    <w:abstractNumId w:val="21"/>
  </w:num>
  <w:num w:numId="22">
    <w:abstractNumId w:val="29"/>
  </w:num>
  <w:num w:numId="23">
    <w:abstractNumId w:val="10"/>
  </w:num>
  <w:num w:numId="24">
    <w:abstractNumId w:val="25"/>
  </w:num>
  <w:num w:numId="25">
    <w:abstractNumId w:val="1"/>
  </w:num>
  <w:num w:numId="26">
    <w:abstractNumId w:val="26"/>
  </w:num>
  <w:num w:numId="27">
    <w:abstractNumId w:val="16"/>
  </w:num>
  <w:num w:numId="28">
    <w:abstractNumId w:val="28"/>
  </w:num>
  <w:num w:numId="29">
    <w:abstractNumId w:val="2"/>
  </w:num>
  <w:num w:numId="30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mna ali">
    <w15:presenceInfo w15:providerId="Windows Live" w15:userId="9caa7c7a94a6c9e2"/>
  </w15:person>
  <w15:person w15:author="Fozia Zafar">
    <w15:presenceInfo w15:providerId="Windows Live" w15:userId="dba6b92eb5949a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fSd6rVz6AaqD7Le5kpLZ87SF8NvN+NgonldcqMx5T6uo2PlcL3Ycx30yYBd7oVlPafeHsYdOBVFNsSlz7AgVlg==" w:salt="7G+pEu0TBVqvI3TZuACuA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66"/>
    <w:rsid w:val="0000094B"/>
    <w:rsid w:val="0003066B"/>
    <w:rsid w:val="00035DB5"/>
    <w:rsid w:val="00035F4C"/>
    <w:rsid w:val="00045647"/>
    <w:rsid w:val="00053DE2"/>
    <w:rsid w:val="00091C36"/>
    <w:rsid w:val="00096D64"/>
    <w:rsid w:val="00097578"/>
    <w:rsid w:val="000E7471"/>
    <w:rsid w:val="000E7626"/>
    <w:rsid w:val="000F709B"/>
    <w:rsid w:val="00102A58"/>
    <w:rsid w:val="00124B55"/>
    <w:rsid w:val="00153B7C"/>
    <w:rsid w:val="00157E05"/>
    <w:rsid w:val="0016017F"/>
    <w:rsid w:val="001E1862"/>
    <w:rsid w:val="001F17C1"/>
    <w:rsid w:val="00206419"/>
    <w:rsid w:val="00216094"/>
    <w:rsid w:val="00221D1A"/>
    <w:rsid w:val="002522B0"/>
    <w:rsid w:val="00252C31"/>
    <w:rsid w:val="00257FB3"/>
    <w:rsid w:val="00261720"/>
    <w:rsid w:val="002625EA"/>
    <w:rsid w:val="00266D74"/>
    <w:rsid w:val="002B2F70"/>
    <w:rsid w:val="002B6A26"/>
    <w:rsid w:val="002C77E9"/>
    <w:rsid w:val="002E4968"/>
    <w:rsid w:val="002F3AC9"/>
    <w:rsid w:val="0034499A"/>
    <w:rsid w:val="00344FAB"/>
    <w:rsid w:val="00347D4A"/>
    <w:rsid w:val="00365867"/>
    <w:rsid w:val="00377A64"/>
    <w:rsid w:val="00381C3D"/>
    <w:rsid w:val="0039762D"/>
    <w:rsid w:val="003A0F98"/>
    <w:rsid w:val="003D240F"/>
    <w:rsid w:val="003E319A"/>
    <w:rsid w:val="003E3EA4"/>
    <w:rsid w:val="003F4DFD"/>
    <w:rsid w:val="0040767E"/>
    <w:rsid w:val="00424096"/>
    <w:rsid w:val="004259BF"/>
    <w:rsid w:val="00496B72"/>
    <w:rsid w:val="005007DD"/>
    <w:rsid w:val="00505207"/>
    <w:rsid w:val="00541A5F"/>
    <w:rsid w:val="00553C9B"/>
    <w:rsid w:val="005541A3"/>
    <w:rsid w:val="005740A3"/>
    <w:rsid w:val="005754DE"/>
    <w:rsid w:val="005764B9"/>
    <w:rsid w:val="005B4C5F"/>
    <w:rsid w:val="005C78B6"/>
    <w:rsid w:val="005F27A5"/>
    <w:rsid w:val="00610CA7"/>
    <w:rsid w:val="0063731D"/>
    <w:rsid w:val="00645903"/>
    <w:rsid w:val="00653F66"/>
    <w:rsid w:val="00670B08"/>
    <w:rsid w:val="0067682D"/>
    <w:rsid w:val="0068614B"/>
    <w:rsid w:val="00690C03"/>
    <w:rsid w:val="006A1664"/>
    <w:rsid w:val="006B7648"/>
    <w:rsid w:val="006B79D2"/>
    <w:rsid w:val="006C23F1"/>
    <w:rsid w:val="006F79D9"/>
    <w:rsid w:val="0070652E"/>
    <w:rsid w:val="00734577"/>
    <w:rsid w:val="007348CC"/>
    <w:rsid w:val="00737D7E"/>
    <w:rsid w:val="00745E3A"/>
    <w:rsid w:val="0074760D"/>
    <w:rsid w:val="00752C82"/>
    <w:rsid w:val="00774159"/>
    <w:rsid w:val="0077576D"/>
    <w:rsid w:val="007903E6"/>
    <w:rsid w:val="007C18BD"/>
    <w:rsid w:val="00804C9F"/>
    <w:rsid w:val="00823CF7"/>
    <w:rsid w:val="00842CF0"/>
    <w:rsid w:val="00851A8A"/>
    <w:rsid w:val="00860F79"/>
    <w:rsid w:val="00890576"/>
    <w:rsid w:val="008A2F2F"/>
    <w:rsid w:val="008A502D"/>
    <w:rsid w:val="008D6202"/>
    <w:rsid w:val="00900248"/>
    <w:rsid w:val="009038E5"/>
    <w:rsid w:val="00906D2B"/>
    <w:rsid w:val="00944C30"/>
    <w:rsid w:val="009A30E6"/>
    <w:rsid w:val="009C0E15"/>
    <w:rsid w:val="009F4012"/>
    <w:rsid w:val="009F4362"/>
    <w:rsid w:val="00A32EDF"/>
    <w:rsid w:val="00A34946"/>
    <w:rsid w:val="00A50D60"/>
    <w:rsid w:val="00A65F5A"/>
    <w:rsid w:val="00A85608"/>
    <w:rsid w:val="00AB63FF"/>
    <w:rsid w:val="00B11A9B"/>
    <w:rsid w:val="00B45D45"/>
    <w:rsid w:val="00B568E9"/>
    <w:rsid w:val="00B849AA"/>
    <w:rsid w:val="00BC33E9"/>
    <w:rsid w:val="00BD106B"/>
    <w:rsid w:val="00BD2831"/>
    <w:rsid w:val="00BE58C0"/>
    <w:rsid w:val="00BF5717"/>
    <w:rsid w:val="00C20173"/>
    <w:rsid w:val="00C211F1"/>
    <w:rsid w:val="00C41A29"/>
    <w:rsid w:val="00C5568E"/>
    <w:rsid w:val="00C777D6"/>
    <w:rsid w:val="00C878B7"/>
    <w:rsid w:val="00CA5BCE"/>
    <w:rsid w:val="00CB2397"/>
    <w:rsid w:val="00CC669C"/>
    <w:rsid w:val="00CD45D2"/>
    <w:rsid w:val="00CD6AFD"/>
    <w:rsid w:val="00D01907"/>
    <w:rsid w:val="00D024C1"/>
    <w:rsid w:val="00D12852"/>
    <w:rsid w:val="00D35EA1"/>
    <w:rsid w:val="00D47D1D"/>
    <w:rsid w:val="00D5559E"/>
    <w:rsid w:val="00D70167"/>
    <w:rsid w:val="00D72498"/>
    <w:rsid w:val="00D80C60"/>
    <w:rsid w:val="00D96E13"/>
    <w:rsid w:val="00DB5333"/>
    <w:rsid w:val="00DF7B41"/>
    <w:rsid w:val="00E065AE"/>
    <w:rsid w:val="00E2561A"/>
    <w:rsid w:val="00E56E27"/>
    <w:rsid w:val="00E66D2B"/>
    <w:rsid w:val="00E776E2"/>
    <w:rsid w:val="00E83B3F"/>
    <w:rsid w:val="00E91557"/>
    <w:rsid w:val="00E9369A"/>
    <w:rsid w:val="00E976FB"/>
    <w:rsid w:val="00ED4919"/>
    <w:rsid w:val="00F10A2A"/>
    <w:rsid w:val="00F55EC5"/>
    <w:rsid w:val="00F73D04"/>
    <w:rsid w:val="00FA23A2"/>
    <w:rsid w:val="00FA5392"/>
    <w:rsid w:val="00FB1ECB"/>
    <w:rsid w:val="00FB314F"/>
    <w:rsid w:val="00FB3B87"/>
    <w:rsid w:val="00FB6374"/>
    <w:rsid w:val="00FC4DC3"/>
    <w:rsid w:val="00FD074C"/>
    <w:rsid w:val="00FD6749"/>
    <w:rsid w:val="00FF46DD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8950BD-BD60-4C92-BBEE-A0BCD2C0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F66"/>
    <w:rPr>
      <w:sz w:val="24"/>
    </w:rPr>
  </w:style>
  <w:style w:type="paragraph" w:styleId="Heading1">
    <w:name w:val="heading 1"/>
    <w:basedOn w:val="Normal"/>
    <w:next w:val="Normal"/>
    <w:link w:val="Heading1Char"/>
    <w:uiPriority w:val="50"/>
    <w:qFormat/>
    <w:rsid w:val="00653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653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653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53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53F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653F66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53F66"/>
    <w:rPr>
      <w:rFonts w:ascii="Arial" w:eastAsia="Times New Roman" w:hAnsi="Arial" w:cs="Times New Roman"/>
      <w:sz w:val="24"/>
      <w:szCs w:val="20"/>
    </w:rPr>
  </w:style>
  <w:style w:type="character" w:customStyle="1" w:styleId="CaptionChar">
    <w:name w:val="Caption Char"/>
    <w:link w:val="Caption"/>
    <w:uiPriority w:val="35"/>
    <w:locked/>
    <w:rsid w:val="00653F66"/>
    <w:rPr>
      <w:i/>
      <w:iCs/>
      <w:color w:val="44546A" w:themeColor="text2"/>
      <w:sz w:val="18"/>
      <w:szCs w:val="18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653F66"/>
    <w:rPr>
      <w:i/>
      <w:color w:val="0000FF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653F66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table" w:styleId="GridTable4-Accent6">
    <w:name w:val="Grid Table 4 Accent 6"/>
    <w:basedOn w:val="TableNormal"/>
    <w:uiPriority w:val="49"/>
    <w:rsid w:val="00653F6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link w:val="NoSpacingChar"/>
    <w:uiPriority w:val="99"/>
    <w:qFormat/>
    <w:rsid w:val="00653F6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53F66"/>
    <w:rPr>
      <w:rFonts w:ascii="Calibri" w:eastAsia="Times New Roman" w:hAnsi="Calibri"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653F66"/>
    <w:pPr>
      <w:numPr>
        <w:ilvl w:val="1"/>
      </w:numPr>
      <w:spacing w:after="240" w:line="276" w:lineRule="auto"/>
      <w:jc w:val="both"/>
    </w:pPr>
    <w:rPr>
      <w:rFonts w:ascii="Cambria" w:eastAsia="Times New Roman" w:hAnsi="Cambria" w:cs="Times New Roman"/>
      <w:b/>
      <w:iCs/>
      <w:color w:val="4F81BD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53F66"/>
    <w:rPr>
      <w:rFonts w:ascii="Cambria" w:eastAsia="Times New Roman" w:hAnsi="Cambria" w:cs="Times New Roman"/>
      <w:b/>
      <w:iCs/>
      <w:color w:val="4F81BD"/>
      <w:spacing w:val="15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1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6A1664"/>
    <w:rPr>
      <w:b/>
      <w:bCs/>
    </w:rPr>
  </w:style>
  <w:style w:type="paragraph" w:styleId="NormalWeb">
    <w:name w:val="Normal (Web)"/>
    <w:basedOn w:val="Normal"/>
    <w:uiPriority w:val="99"/>
    <w:unhideWhenUsed/>
    <w:rsid w:val="006A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customStyle="1" w:styleId="Atkins">
    <w:name w:val="Atkins"/>
    <w:basedOn w:val="TableNormal"/>
    <w:uiPriority w:val="99"/>
    <w:qFormat/>
    <w:rsid w:val="006A1664"/>
    <w:pPr>
      <w:spacing w:after="0" w:line="240" w:lineRule="auto"/>
    </w:pPr>
    <w:rPr>
      <w:rFonts w:ascii="Arial" w:hAnsi="Arial"/>
    </w:rPr>
    <w:tblPr>
      <w:tblStyleRowBandSize w:val="1"/>
      <w:jc w:val="right"/>
      <w:tblBorders>
        <w:top w:val="single" w:sz="4" w:space="0" w:color="auto"/>
      </w:tblBorders>
    </w:tblPr>
    <w:trPr>
      <w:jc w:val="right"/>
    </w:tr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bottom w:val="single" w:sz="18" w:space="0" w:color="auto"/>
        </w:tcBorders>
        <w:shd w:val="clear" w:color="auto" w:fill="E7E9EB"/>
      </w:tcPr>
    </w:tblStylePr>
    <w:tblStylePr w:type="lastRow">
      <w:tblPr/>
      <w:tcPr>
        <w:tcBorders>
          <w:bottom w:val="single" w:sz="18" w:space="0" w:color="auto"/>
        </w:tcBorders>
      </w:tcPr>
    </w:tblStylePr>
    <w:tblStylePr w:type="band1Horz">
      <w:pPr>
        <w:wordWrap/>
      </w:pPr>
      <w:tblPr/>
      <w:tcPr>
        <w:tcBorders>
          <w:bottom w:val="single" w:sz="4" w:space="0" w:color="auto"/>
        </w:tcBorders>
      </w:tcPr>
    </w:tblStylePr>
    <w:tblStylePr w:type="band2Horz">
      <w:tblPr/>
      <w:tcPr>
        <w:tcBorders>
          <w:bottom w:val="single" w:sz="4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0E7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3F1"/>
    <w:rPr>
      <w:color w:val="0563C1" w:themeColor="hyperlink"/>
      <w:u w:val="single"/>
    </w:rPr>
  </w:style>
  <w:style w:type="paragraph" w:customStyle="1" w:styleId="TableText">
    <w:name w:val="TableText"/>
    <w:basedOn w:val="BodyText"/>
    <w:rsid w:val="006C23F1"/>
    <w:pPr>
      <w:spacing w:before="40" w:after="40"/>
    </w:pPr>
    <w:rPr>
      <w:rFonts w:cs="Arial"/>
      <w:sz w:val="22"/>
    </w:rPr>
  </w:style>
  <w:style w:type="paragraph" w:customStyle="1" w:styleId="TableHead">
    <w:name w:val="TableHead"/>
    <w:basedOn w:val="TableText"/>
    <w:rsid w:val="006C23F1"/>
    <w:rPr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04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64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4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64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07"/>
    <w:rPr>
      <w:rFonts w:ascii="Segoe UI" w:hAnsi="Segoe UI" w:cs="Segoe UI"/>
      <w:sz w:val="18"/>
      <w:szCs w:val="18"/>
    </w:rPr>
  </w:style>
  <w:style w:type="paragraph" w:customStyle="1" w:styleId="zBrandingOwner">
    <w:name w:val="zBrandingOwner"/>
    <w:link w:val="zBrandingOwnerChar"/>
    <w:uiPriority w:val="2"/>
    <w:rsid w:val="002522B0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basedOn w:val="DefaultParagraphFont"/>
    <w:link w:val="zBrandingOwner"/>
    <w:uiPriority w:val="2"/>
    <w:rsid w:val="002522B0"/>
    <w:rPr>
      <w:rFonts w:ascii="Arial" w:eastAsia="SimHei" w:hAnsi="Arial" w:cs="Arial"/>
      <w:sz w:val="28"/>
      <w:szCs w:val="20"/>
    </w:rPr>
  </w:style>
  <w:style w:type="paragraph" w:customStyle="1" w:styleId="ProductName">
    <w:name w:val="ProductName"/>
    <w:next w:val="Normal"/>
    <w:link w:val="ProductNameChar"/>
    <w:qFormat/>
    <w:rsid w:val="002522B0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  <w14:ligatures w14:val="standard"/>
      <w14:numSpacing w14:val="proportional"/>
    </w:rPr>
  </w:style>
  <w:style w:type="character" w:customStyle="1" w:styleId="ProductNameChar">
    <w:name w:val="ProductName Char"/>
    <w:basedOn w:val="DefaultParagraphFont"/>
    <w:link w:val="ProductName"/>
    <w:rsid w:val="002522B0"/>
    <w:rPr>
      <w:rFonts w:ascii="Arial" w:eastAsia="SimHei" w:hAnsi="Arial" w:cs="Arial"/>
      <w:b/>
      <w:iCs/>
      <w:kern w:val="40"/>
      <w:sz w:val="44"/>
      <w:szCs w:val="20"/>
      <w:lang w:eastAsia="ja-JP"/>
      <w14:ligatures w14:val="standard"/>
      <w14:numSpacing w14:val="proportional"/>
    </w:rPr>
  </w:style>
  <w:style w:type="paragraph" w:customStyle="1" w:styleId="DocumentType">
    <w:name w:val="DocumentType"/>
    <w:link w:val="DocumentTypeChar"/>
    <w:qFormat/>
    <w:locked/>
    <w:rsid w:val="002522B0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DocumentTypeChar">
    <w:name w:val="DocumentType Char"/>
    <w:basedOn w:val="DefaultParagraphFont"/>
    <w:link w:val="DocumentType"/>
    <w:rsid w:val="002522B0"/>
    <w:rPr>
      <w:rFonts w:ascii="Arial" w:eastAsia="Times New Roman" w:hAnsi="Arial" w:cs="Times New Roman"/>
      <w:iCs/>
      <w:sz w:val="36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2522B0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docDateChar">
    <w:name w:val="docDate Char"/>
    <w:basedOn w:val="DefaultParagraphFont"/>
    <w:link w:val="docDate"/>
    <w:uiPriority w:val="14"/>
    <w:rsid w:val="002522B0"/>
    <w:rPr>
      <w:rFonts w:ascii="Arial" w:eastAsia="MS Mincho" w:hAnsi="Arial" w:cs="Times New Roman"/>
      <w:color w:val="000000"/>
      <w:sz w:val="24"/>
      <w:szCs w:val="20"/>
      <w:lang w:eastAsia="ja-JP"/>
    </w:rPr>
  </w:style>
  <w:style w:type="paragraph" w:customStyle="1" w:styleId="zCR0">
    <w:name w:val="zCR0"/>
    <w:link w:val="zCR0Char"/>
    <w:uiPriority w:val="2"/>
    <w:rsid w:val="002522B0"/>
    <w:pPr>
      <w:spacing w:before="120" w:after="0" w:line="240" w:lineRule="auto"/>
    </w:pPr>
    <w:rPr>
      <w:rFonts w:ascii="Arial" w:eastAsia="SimSun" w:hAnsi="Arial" w:cs="Arial"/>
      <w:bCs/>
      <w:noProof/>
      <w:sz w:val="16"/>
      <w:szCs w:val="20"/>
      <w:lang w:eastAsia="ja-JP"/>
    </w:rPr>
  </w:style>
  <w:style w:type="character" w:customStyle="1" w:styleId="zCR0Char">
    <w:name w:val="zCR0 Char"/>
    <w:basedOn w:val="DefaultParagraphFont"/>
    <w:link w:val="zCR0"/>
    <w:uiPriority w:val="2"/>
    <w:rsid w:val="002522B0"/>
    <w:rPr>
      <w:rFonts w:ascii="Arial" w:eastAsia="SimSun" w:hAnsi="Arial" w:cs="Arial"/>
      <w:bCs/>
      <w:noProof/>
      <w:sz w:val="16"/>
      <w:szCs w:val="20"/>
      <w:lang w:eastAsia="ja-JP"/>
    </w:rPr>
  </w:style>
  <w:style w:type="paragraph" w:customStyle="1" w:styleId="zCRH">
    <w:name w:val="zCRH"/>
    <w:basedOn w:val="zCR0"/>
    <w:next w:val="zCR0"/>
    <w:link w:val="zCRHChar"/>
    <w:uiPriority w:val="2"/>
    <w:rsid w:val="002522B0"/>
    <w:pPr>
      <w:spacing w:after="240"/>
      <w:jc w:val="center"/>
    </w:pPr>
    <w:rPr>
      <w:rFonts w:eastAsia="MS Mincho"/>
      <w:b/>
      <w:sz w:val="18"/>
    </w:rPr>
  </w:style>
  <w:style w:type="character" w:customStyle="1" w:styleId="zCRHChar">
    <w:name w:val="zCRH Char"/>
    <w:basedOn w:val="zCR0Char"/>
    <w:link w:val="zCRH"/>
    <w:uiPriority w:val="2"/>
    <w:rsid w:val="002522B0"/>
    <w:rPr>
      <w:rFonts w:ascii="Arial" w:eastAsia="MS Mincho" w:hAnsi="Arial" w:cs="Arial"/>
      <w:b/>
      <w:bCs/>
      <w:noProof/>
      <w:sz w:val="18"/>
      <w:szCs w:val="20"/>
      <w:lang w:eastAsia="ja-JP"/>
    </w:rPr>
  </w:style>
  <w:style w:type="paragraph" w:customStyle="1" w:styleId="zCRC">
    <w:name w:val="zCRC"/>
    <w:basedOn w:val="zCR0"/>
    <w:link w:val="zCRCChar"/>
    <w:uiPriority w:val="2"/>
    <w:rsid w:val="002522B0"/>
    <w:pPr>
      <w:spacing w:before="240"/>
      <w:jc w:val="center"/>
    </w:pPr>
    <w:rPr>
      <w:sz w:val="18"/>
    </w:rPr>
  </w:style>
  <w:style w:type="character" w:customStyle="1" w:styleId="zCRCChar">
    <w:name w:val="zCRC Char"/>
    <w:basedOn w:val="DefaultParagraphFont"/>
    <w:link w:val="zCRC"/>
    <w:uiPriority w:val="2"/>
    <w:rsid w:val="002522B0"/>
    <w:rPr>
      <w:rFonts w:ascii="Arial" w:eastAsia="SimSun" w:hAnsi="Arial" w:cs="Arial"/>
      <w:bCs/>
      <w:noProof/>
      <w:sz w:val="18"/>
      <w:szCs w:val="20"/>
      <w:lang w:eastAsia="ja-JP"/>
    </w:rPr>
  </w:style>
  <w:style w:type="paragraph" w:customStyle="1" w:styleId="xFMHead2">
    <w:name w:val="xFM Head 2"/>
    <w:rsid w:val="002522B0"/>
    <w:pPr>
      <w:spacing w:after="360" w:line="276" w:lineRule="auto"/>
    </w:pPr>
    <w:rPr>
      <w:rFonts w:ascii="Arial" w:eastAsia="SimHei" w:hAnsi="Arial" w:cs="Arial"/>
      <w:b/>
      <w:sz w:val="32"/>
      <w:szCs w:val="28"/>
      <w:lang w:eastAsia="ja-JP"/>
    </w:rPr>
  </w:style>
  <w:style w:type="paragraph" w:customStyle="1" w:styleId="TB-TableBody">
    <w:name w:val="TB-Table Body"/>
    <w:qFormat/>
    <w:rsid w:val="002522B0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2522B0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table" w:customStyle="1" w:styleId="FormatA">
    <w:name w:val="Format A"/>
    <w:rsid w:val="002522B0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tblPr/>
      <w:trPr>
        <w:cantSplit w:val="0"/>
        <w:tblHeader/>
      </w:trPr>
      <w:tcPr>
        <w:tcBorders>
          <w:bottom w:val="single" w:sz="12" w:space="0" w:color="auto"/>
        </w:tcBorders>
        <w:vAlign w:val="center"/>
      </w:tcPr>
    </w:tblStylePr>
  </w:style>
  <w:style w:type="paragraph" w:customStyle="1" w:styleId="TC-TableBodyCenter">
    <w:name w:val="TC-Table Body_Center"/>
    <w:basedOn w:val="TB-TableBody"/>
    <w:uiPriority w:val="49"/>
    <w:qFormat/>
    <w:rsid w:val="002522B0"/>
    <w:pPr>
      <w:jc w:val="center"/>
    </w:pPr>
  </w:style>
  <w:style w:type="paragraph" w:customStyle="1" w:styleId="B-Body">
    <w:name w:val="B-Body"/>
    <w:link w:val="B-BodyChar"/>
    <w:uiPriority w:val="30"/>
    <w:qFormat/>
    <w:rsid w:val="002522B0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basedOn w:val="DefaultParagraphFont"/>
    <w:link w:val="B-Body"/>
    <w:uiPriority w:val="30"/>
    <w:rsid w:val="002522B0"/>
    <w:rPr>
      <w:rFonts w:ascii="Times New Roman" w:eastAsia="SimSun" w:hAnsi="Times New Roman" w:cs="Times New Roman"/>
      <w:szCs w:val="20"/>
    </w:rPr>
  </w:style>
  <w:style w:type="paragraph" w:customStyle="1" w:styleId="U-Bullet">
    <w:name w:val="U-Bullet"/>
    <w:basedOn w:val="B-Body"/>
    <w:qFormat/>
    <w:rsid w:val="002522B0"/>
    <w:pPr>
      <w:numPr>
        <w:numId w:val="10"/>
      </w:numPr>
      <w:tabs>
        <w:tab w:val="clear" w:pos="1080"/>
        <w:tab w:val="clear" w:pos="2160"/>
      </w:tabs>
      <w:ind w:left="360" w:hanging="360"/>
    </w:pPr>
  </w:style>
  <w:style w:type="paragraph" w:customStyle="1" w:styleId="U2-Bullet2">
    <w:name w:val="U2-Bullet 2"/>
    <w:basedOn w:val="U-Bullet"/>
    <w:rsid w:val="002522B0"/>
    <w:pPr>
      <w:numPr>
        <w:ilvl w:val="1"/>
      </w:numPr>
      <w:tabs>
        <w:tab w:val="clear" w:pos="1440"/>
        <w:tab w:val="left" w:pos="2160"/>
      </w:tabs>
      <w:ind w:left="792" w:hanging="432"/>
    </w:pPr>
  </w:style>
  <w:style w:type="paragraph" w:customStyle="1" w:styleId="U3-Bullet3">
    <w:name w:val="U3-Bullet 3"/>
    <w:basedOn w:val="U2-Bullet2"/>
    <w:rsid w:val="002522B0"/>
    <w:pPr>
      <w:numPr>
        <w:ilvl w:val="2"/>
      </w:numPr>
      <w:tabs>
        <w:tab w:val="clear" w:pos="1699"/>
      </w:tabs>
      <w:ind w:left="1044" w:hanging="504"/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2522B0"/>
    <w:pPr>
      <w:numPr>
        <w:ilvl w:val="3"/>
      </w:numPr>
      <w:tabs>
        <w:tab w:val="clear" w:pos="2016"/>
      </w:tabs>
      <w:ind w:left="738" w:hanging="648"/>
    </w:pPr>
    <w:rPr>
      <w:szCs w:val="24"/>
    </w:rPr>
  </w:style>
  <w:style w:type="paragraph" w:customStyle="1" w:styleId="TU-TableBullet">
    <w:name w:val="TU-Table Bullet"/>
    <w:basedOn w:val="TB-TableBody"/>
    <w:qFormat/>
    <w:rsid w:val="002522B0"/>
    <w:pPr>
      <w:numPr>
        <w:numId w:val="11"/>
      </w:numPr>
      <w:spacing w:line="200" w:lineRule="atLeast"/>
    </w:pPr>
    <w:rPr>
      <w:rFonts w:eastAsia="SimSun"/>
    </w:rPr>
  </w:style>
  <w:style w:type="paragraph" w:customStyle="1" w:styleId="TU2-TableBullet2">
    <w:name w:val="TU2-Table Bullet 2"/>
    <w:basedOn w:val="TU-TableBullet"/>
    <w:rsid w:val="002522B0"/>
    <w:pPr>
      <w:numPr>
        <w:ilvl w:val="1"/>
      </w:numPr>
    </w:pPr>
  </w:style>
  <w:style w:type="paragraph" w:customStyle="1" w:styleId="TU3-TableBullet3">
    <w:name w:val="TU3-Table Bullet 3"/>
    <w:basedOn w:val="TU2-TableBullet2"/>
    <w:rsid w:val="002522B0"/>
    <w:pPr>
      <w:numPr>
        <w:ilvl w:val="2"/>
      </w:numPr>
    </w:pPr>
    <w:rPr>
      <w:lang w:eastAsia="ja-JP"/>
    </w:rPr>
  </w:style>
  <w:style w:type="paragraph" w:customStyle="1" w:styleId="TU4-TableBullet4">
    <w:name w:val="TU4-Table Bullet 4"/>
    <w:basedOn w:val="TU3-TableBullet3"/>
    <w:qFormat/>
    <w:rsid w:val="002522B0"/>
    <w:pPr>
      <w:numPr>
        <w:ilvl w:val="3"/>
      </w:numPr>
      <w:tabs>
        <w:tab w:val="left" w:pos="1116"/>
      </w:tabs>
    </w:pPr>
  </w:style>
  <w:style w:type="paragraph" w:styleId="CommentText">
    <w:name w:val="annotation text"/>
    <w:basedOn w:val="Normal"/>
    <w:link w:val="CommentTextChar"/>
    <w:uiPriority w:val="99"/>
    <w:unhideWhenUsed/>
    <w:rsid w:val="002522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22B0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22B0"/>
    <w:rPr>
      <w:color w:val="954F72" w:themeColor="followedHyperlink"/>
      <w:u w:val="single"/>
    </w:rPr>
  </w:style>
  <w:style w:type="character" w:customStyle="1" w:styleId="FooterBold">
    <w:name w:val="FooterBold"/>
    <w:uiPriority w:val="1"/>
    <w:rsid w:val="002522B0"/>
    <w:rPr>
      <w:b/>
    </w:rPr>
  </w:style>
  <w:style w:type="paragraph" w:customStyle="1" w:styleId="zFooter">
    <w:name w:val="zFooter"/>
    <w:link w:val="zFooterChar"/>
    <w:uiPriority w:val="2"/>
    <w:rsid w:val="002522B0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basedOn w:val="FooterChar"/>
    <w:link w:val="zFooter"/>
    <w:uiPriority w:val="2"/>
    <w:rsid w:val="002522B0"/>
    <w:rPr>
      <w:rFonts w:ascii="Arial" w:eastAsia="SimSun" w:hAnsi="Arial" w:cs="Arial"/>
      <w:noProof/>
      <w:sz w:val="18"/>
      <w:szCs w:val="16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3B3F"/>
    <w:pPr>
      <w:tabs>
        <w:tab w:val="left" w:pos="630"/>
        <w:tab w:val="right" w:leader="dot" w:pos="9350"/>
      </w:tabs>
      <w:spacing w:after="100"/>
      <w:ind w:left="540" w:hanging="180"/>
    </w:pPr>
    <w:rPr>
      <w:rFonts w:ascii="Arial" w:eastAsiaTheme="majorEastAsia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D240F"/>
    <w:pPr>
      <w:tabs>
        <w:tab w:val="left" w:pos="880"/>
        <w:tab w:val="left" w:pos="1320"/>
        <w:tab w:val="right" w:leader="dot" w:pos="9350"/>
      </w:tabs>
      <w:spacing w:after="100"/>
      <w:ind w:left="240" w:right="747" w:firstLine="300"/>
      <w:pPrChange w:id="0" w:author="momna ali" w:date="2018-10-22T09:55:00Z">
        <w:pPr>
          <w:tabs>
            <w:tab w:val="left" w:pos="880"/>
            <w:tab w:val="right" w:leader="dot" w:pos="9350"/>
          </w:tabs>
          <w:spacing w:after="100" w:line="259" w:lineRule="auto"/>
          <w:ind w:left="240" w:firstLine="300"/>
        </w:pPr>
      </w:pPrChange>
    </w:pPr>
    <w:rPr>
      <w:rPrChange w:id="0" w:author="momna ali" w:date="2018-10-22T09:55:00Z">
        <w:rPr>
          <w:rFonts w:asciiTheme="minorHAnsi" w:eastAsiaTheme="minorHAnsi" w:hAnsiTheme="minorHAnsi" w:cstheme="minorBidi"/>
          <w:sz w:val="24"/>
          <w:szCs w:val="22"/>
          <w:lang w:val="en-US" w:eastAsia="en-US" w:bidi="ar-SA"/>
        </w:rPr>
      </w:rPrChange>
    </w:rPr>
  </w:style>
  <w:style w:type="paragraph" w:styleId="TableofFigures">
    <w:name w:val="table of figures"/>
    <w:basedOn w:val="Normal"/>
    <w:next w:val="Normal"/>
    <w:uiPriority w:val="99"/>
    <w:unhideWhenUsed/>
    <w:rsid w:val="002522B0"/>
    <w:pPr>
      <w:spacing w:after="0"/>
    </w:pPr>
  </w:style>
  <w:style w:type="paragraph" w:customStyle="1" w:styleId="docDCN">
    <w:name w:val="docDCN"/>
    <w:link w:val="docDCNChar"/>
    <w:qFormat/>
    <w:rsid w:val="00CD45D2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CD45D2"/>
    <w:rPr>
      <w:rFonts w:ascii="Arial" w:eastAsia="Times New Roman" w:hAnsi="Arial" w:cs="Times New Roman"/>
      <w:sz w:val="24"/>
      <w:szCs w:val="20"/>
    </w:rPr>
  </w:style>
  <w:style w:type="paragraph" w:customStyle="1" w:styleId="T-TableTitle">
    <w:name w:val="T-Table Title"/>
    <w:qFormat/>
    <w:rsid w:val="00FB1ECB"/>
    <w:pPr>
      <w:keepNext/>
      <w:spacing w:before="240" w:after="120" w:line="240" w:lineRule="auto"/>
      <w:ind w:left="720"/>
    </w:pPr>
    <w:rPr>
      <w:rFonts w:ascii="Arial" w:eastAsia="Times New Roman" w:hAnsi="Arial" w:cs="Arial"/>
      <w:b/>
      <w:szCs w:val="20"/>
    </w:rPr>
  </w:style>
  <w:style w:type="paragraph" w:customStyle="1" w:styleId="F-FigureTitle">
    <w:name w:val="F-Figure Title"/>
    <w:link w:val="F-FigureTitleChar"/>
    <w:qFormat/>
    <w:rsid w:val="00C5568E"/>
    <w:pPr>
      <w:spacing w:before="120" w:after="240" w:line="240" w:lineRule="auto"/>
      <w:ind w:left="720"/>
    </w:pPr>
    <w:rPr>
      <w:rFonts w:ascii="Arial" w:eastAsia="SimHei" w:hAnsi="Arial" w:cs="Arial"/>
      <w:b/>
      <w:szCs w:val="20"/>
    </w:rPr>
  </w:style>
  <w:style w:type="character" w:customStyle="1" w:styleId="F-FigureTitleChar">
    <w:name w:val="F-Figure Title Char"/>
    <w:basedOn w:val="DefaultParagraphFont"/>
    <w:link w:val="F-FigureTitle"/>
    <w:rsid w:val="00C5568E"/>
    <w:rPr>
      <w:rFonts w:ascii="Arial" w:eastAsia="SimHei" w:hAnsi="Arial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E35EAE706F4AF180A4E177B1552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5A6CE-BBB7-4881-8D86-CE57F03A7DA0}"/>
      </w:docPartPr>
      <w:docPartBody>
        <w:p w:rsidR="00AF4233" w:rsidRDefault="008818E4" w:rsidP="008818E4">
          <w:pPr>
            <w:pStyle w:val="2DE35EAE706F4AF180A4E177B1552134"/>
          </w:pPr>
          <w:r>
            <w:t xml:space="preserve"> </w:t>
          </w:r>
        </w:p>
      </w:docPartBody>
    </w:docPart>
    <w:docPart>
      <w:docPartPr>
        <w:name w:val="4DA240813C6F414889DDE71CFC7ED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C4780-3EAC-4436-9C8D-8D5B26752B7E}"/>
      </w:docPartPr>
      <w:docPartBody>
        <w:p w:rsidR="00D879AF" w:rsidRDefault="0090727D" w:rsidP="0090727D">
          <w:pPr>
            <w:pStyle w:val="4DA240813C6F414889DDE71CFC7ED536"/>
          </w:pP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4"/>
    <w:rsid w:val="00054788"/>
    <w:rsid w:val="000B705B"/>
    <w:rsid w:val="002439F3"/>
    <w:rsid w:val="003718E6"/>
    <w:rsid w:val="003921CF"/>
    <w:rsid w:val="00562DC9"/>
    <w:rsid w:val="00582864"/>
    <w:rsid w:val="008338C1"/>
    <w:rsid w:val="008818E4"/>
    <w:rsid w:val="0090727D"/>
    <w:rsid w:val="00A0277C"/>
    <w:rsid w:val="00AB61CC"/>
    <w:rsid w:val="00AF4233"/>
    <w:rsid w:val="00B50A32"/>
    <w:rsid w:val="00B8164C"/>
    <w:rsid w:val="00C10382"/>
    <w:rsid w:val="00C104F1"/>
    <w:rsid w:val="00C22AF5"/>
    <w:rsid w:val="00C41BFC"/>
    <w:rsid w:val="00D82C93"/>
    <w:rsid w:val="00D879AF"/>
    <w:rsid w:val="00DF307F"/>
    <w:rsid w:val="00E01637"/>
    <w:rsid w:val="00E22DBB"/>
    <w:rsid w:val="00E30DA0"/>
    <w:rsid w:val="00F16A29"/>
    <w:rsid w:val="00FA7314"/>
    <w:rsid w:val="00FB42E4"/>
    <w:rsid w:val="00FE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B37632DD084548BF7BB54EF0080363">
    <w:name w:val="A4B37632DD084548BF7BB54EF0080363"/>
    <w:rsid w:val="008818E4"/>
  </w:style>
  <w:style w:type="paragraph" w:customStyle="1" w:styleId="2DE35EAE706F4AF180A4E177B1552134">
    <w:name w:val="2DE35EAE706F4AF180A4E177B1552134"/>
    <w:rsid w:val="008818E4"/>
  </w:style>
  <w:style w:type="paragraph" w:customStyle="1" w:styleId="20029056365B4BBE811D529F8387CEE7">
    <w:name w:val="20029056365B4BBE811D529F8387CEE7"/>
    <w:rsid w:val="008818E4"/>
  </w:style>
  <w:style w:type="paragraph" w:customStyle="1" w:styleId="0787AC28825449D9839518FDD59E230C">
    <w:name w:val="0787AC28825449D9839518FDD59E230C"/>
    <w:rsid w:val="008818E4"/>
  </w:style>
  <w:style w:type="character" w:styleId="PlaceholderText">
    <w:name w:val="Placeholder Text"/>
    <w:basedOn w:val="DefaultParagraphFont"/>
    <w:uiPriority w:val="99"/>
    <w:semiHidden/>
    <w:rsid w:val="00582864"/>
    <w:rPr>
      <w:color w:val="808080"/>
    </w:rPr>
  </w:style>
  <w:style w:type="paragraph" w:customStyle="1" w:styleId="9BC666DC0DDF4A1FB06B23921A9E1901">
    <w:name w:val="9BC666DC0DDF4A1FB06B23921A9E1901"/>
    <w:rsid w:val="008818E4"/>
  </w:style>
  <w:style w:type="paragraph" w:customStyle="1" w:styleId="7BAC3EF2514042F5B6743280BFC0A5BF">
    <w:name w:val="7BAC3EF2514042F5B6743280BFC0A5BF"/>
    <w:rsid w:val="008818E4"/>
  </w:style>
  <w:style w:type="paragraph" w:customStyle="1" w:styleId="D36EDC445DF64301A4BD349600FE3B04">
    <w:name w:val="D36EDC445DF64301A4BD349600FE3B04"/>
    <w:rsid w:val="008818E4"/>
  </w:style>
  <w:style w:type="paragraph" w:customStyle="1" w:styleId="567929B89A9745C3821A631573660CEB">
    <w:name w:val="567929B89A9745C3821A631573660CEB"/>
    <w:rsid w:val="00DF307F"/>
  </w:style>
  <w:style w:type="paragraph" w:customStyle="1" w:styleId="F193EFCDDBA2403EA2C6316B96F3B68E">
    <w:name w:val="F193EFCDDBA2403EA2C6316B96F3B68E"/>
    <w:rsid w:val="00DF307F"/>
  </w:style>
  <w:style w:type="paragraph" w:customStyle="1" w:styleId="7C2F4BE46EB346CFAD23C607D4E1C41F">
    <w:name w:val="7C2F4BE46EB346CFAD23C607D4E1C41F"/>
    <w:rsid w:val="00DF307F"/>
  </w:style>
  <w:style w:type="paragraph" w:customStyle="1" w:styleId="9D54206A3FB54346AA8E35B1BB11528F">
    <w:name w:val="9D54206A3FB54346AA8E35B1BB11528F"/>
    <w:rsid w:val="00582864"/>
  </w:style>
  <w:style w:type="paragraph" w:customStyle="1" w:styleId="90AF7705CABF41DA9DC52A06539F7223">
    <w:name w:val="90AF7705CABF41DA9DC52A06539F7223"/>
    <w:rsid w:val="00582864"/>
  </w:style>
  <w:style w:type="paragraph" w:customStyle="1" w:styleId="44264520E761469DBC13518676923E10">
    <w:name w:val="44264520E761469DBC13518676923E10"/>
    <w:rsid w:val="00582864"/>
  </w:style>
  <w:style w:type="paragraph" w:customStyle="1" w:styleId="857E13731C384673A34DB97C76470867">
    <w:name w:val="857E13731C384673A34DB97C76470867"/>
    <w:rsid w:val="00A0277C"/>
  </w:style>
  <w:style w:type="paragraph" w:customStyle="1" w:styleId="DE21F1CF55944981B8526C46563F9F5D">
    <w:name w:val="DE21F1CF55944981B8526C46563F9F5D"/>
    <w:rsid w:val="00A0277C"/>
  </w:style>
  <w:style w:type="paragraph" w:customStyle="1" w:styleId="9401E49D9518483EA4C1AD8EB5F0F313">
    <w:name w:val="9401E49D9518483EA4C1AD8EB5F0F313"/>
    <w:rsid w:val="00A0277C"/>
  </w:style>
  <w:style w:type="paragraph" w:customStyle="1" w:styleId="4DA240813C6F414889DDE71CFC7ED536">
    <w:name w:val="4DA240813C6F414889DDE71CFC7ED536"/>
    <w:rsid w:val="009072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AC388-B439-49D0-BA55-51AD57EA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momna ali</dc:creator>
  <cp:keywords/>
  <dc:description/>
  <cp:lastModifiedBy>momna ali</cp:lastModifiedBy>
  <cp:revision>3</cp:revision>
  <cp:lastPrinted>2018-11-07T06:49:00Z</cp:lastPrinted>
  <dcterms:created xsi:type="dcterms:W3CDTF">2018-11-07T06:49:00Z</dcterms:created>
  <dcterms:modified xsi:type="dcterms:W3CDTF">2018-11-07T08:02:00Z</dcterms:modified>
</cp:coreProperties>
</file>